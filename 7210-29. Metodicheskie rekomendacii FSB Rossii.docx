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09450" w14:textId="1FD5C87C" w:rsidR="00B32F50" w:rsidRPr="00B32F50" w:rsidRDefault="00081330" w:rsidP="00B32F50">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ХУЕТА ПОДХОЗНАЯ</w:t>
      </w:r>
    </w:p>
    <w:p w14:paraId="73A6B1FA" w14:textId="77777777" w:rsidR="00B32F50" w:rsidRPr="00B32F50" w:rsidRDefault="00B32F50" w:rsidP="00B32F5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по обеспечению с помощью криптосредств</w:t>
      </w:r>
      <w:r w:rsidRPr="00B32F50">
        <w:rPr>
          <w:rFonts w:ascii="Times New Roman" w:eastAsia="Times New Roman" w:hAnsi="Times New Roman" w:cs="Times New Roman"/>
          <w:b/>
          <w:bCs/>
          <w:sz w:val="24"/>
          <w:szCs w:val="24"/>
          <w:lang w:eastAsia="ru-RU"/>
        </w:rPr>
        <w:br/>
        <w:t>безопасности персональных данных при их обработке</w:t>
      </w:r>
      <w:r w:rsidRPr="00B32F50">
        <w:rPr>
          <w:rFonts w:ascii="Times New Roman" w:eastAsia="Times New Roman" w:hAnsi="Times New Roman" w:cs="Times New Roman"/>
          <w:b/>
          <w:bCs/>
          <w:sz w:val="24"/>
          <w:szCs w:val="24"/>
          <w:lang w:eastAsia="ru-RU"/>
        </w:rPr>
        <w:br/>
        <w:t>в информационных системах персональных данных</w:t>
      </w:r>
      <w:r w:rsidRPr="00B32F50">
        <w:rPr>
          <w:rFonts w:ascii="Times New Roman" w:eastAsia="Times New Roman" w:hAnsi="Times New Roman" w:cs="Times New Roman"/>
          <w:b/>
          <w:bCs/>
          <w:sz w:val="24"/>
          <w:szCs w:val="24"/>
          <w:lang w:eastAsia="ru-RU"/>
        </w:rPr>
        <w:br/>
        <w:t>с использованием средств автоматизации</w:t>
      </w:r>
    </w:p>
    <w:p w14:paraId="5D06B9C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14:paraId="66111DB8" w14:textId="77777777" w:rsidR="00B32F50" w:rsidRPr="00B32F50" w:rsidRDefault="00B32F50" w:rsidP="00B32F50">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УТВЕРЖДЕНЫ</w:t>
      </w:r>
      <w:r w:rsidRPr="00B32F50">
        <w:rPr>
          <w:rFonts w:ascii="Times New Roman" w:eastAsia="Times New Roman" w:hAnsi="Times New Roman" w:cs="Times New Roman"/>
          <w:sz w:val="24"/>
          <w:szCs w:val="24"/>
          <w:lang w:eastAsia="ru-RU"/>
        </w:rPr>
        <w:br/>
        <w:t>руководством 8 Центра</w:t>
      </w:r>
      <w:r w:rsidRPr="00B32F50">
        <w:rPr>
          <w:rFonts w:ascii="Times New Roman" w:eastAsia="Times New Roman" w:hAnsi="Times New Roman" w:cs="Times New Roman"/>
          <w:sz w:val="24"/>
          <w:szCs w:val="24"/>
          <w:lang w:eastAsia="ru-RU"/>
        </w:rPr>
        <w:br/>
        <w:t>ФСБ России</w:t>
      </w:r>
      <w:r w:rsidRPr="00B32F50">
        <w:rPr>
          <w:rFonts w:ascii="Times New Roman" w:eastAsia="Times New Roman" w:hAnsi="Times New Roman" w:cs="Times New Roman"/>
          <w:sz w:val="24"/>
          <w:szCs w:val="24"/>
          <w:lang w:eastAsia="ru-RU"/>
        </w:rPr>
        <w:br/>
        <w:t>21 февраля 2008 года</w:t>
      </w:r>
      <w:r w:rsidRPr="00B32F50">
        <w:rPr>
          <w:rFonts w:ascii="Times New Roman" w:eastAsia="Times New Roman" w:hAnsi="Times New Roman" w:cs="Times New Roman"/>
          <w:sz w:val="24"/>
          <w:szCs w:val="24"/>
          <w:lang w:eastAsia="ru-RU"/>
        </w:rPr>
        <w:br/>
        <w:t>№ 149/54-144</w:t>
      </w:r>
    </w:p>
    <w:p w14:paraId="39ADF84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Введение</w:t>
      </w:r>
    </w:p>
    <w:p w14:paraId="621BA7B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0" w:name="_Toc117507068"/>
      <w:bookmarkEnd w:id="0"/>
      <w:r w:rsidRPr="00B32F50">
        <w:rPr>
          <w:rFonts w:ascii="Times New Roman" w:eastAsia="Times New Roman" w:hAnsi="Times New Roman" w:cs="Times New Roman"/>
          <w:sz w:val="24"/>
          <w:szCs w:val="24"/>
          <w:lang w:eastAsia="ru-RU"/>
        </w:rPr>
        <w:t>Настоящие 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(далее – Методические рекомендации) разработаны в соответствии с п. 2 постановления Правительства Российской Федерации от 17 ноября 2007 года № 781 «Об утверждении Положения об обеспечении безопасности персональных данных при их обработке в информационных системах персональных данных».</w:t>
      </w:r>
    </w:p>
    <w:p w14:paraId="59FE20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Методические рекомендации предназначены для операторов и разработчиков информационных систем персональных данных и охватывают вопросы защиты персональных данных с помощью криптосредств.</w:t>
      </w:r>
    </w:p>
    <w:p w14:paraId="052FB71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Методическими рекомендациями необходимо руководствоваться в случае определения оператором необходимости обеспечения безопасности персональных данных с использованием криптосредств (за исключением случая, когда оператором является физическое лицо, использующее персональные данные исключительно для личных и семейных нужд), а также при обеспечении безопасности персональных данных при обработке в  информационных системах, отнесенных к компетенции ФСБ России. В частности, Методическими рекомендациями необходимо руководствоваться в следующих случаях:</w:t>
      </w:r>
    </w:p>
    <w:p w14:paraId="1290BD7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при обеспечении с использованием криптосредств безопасности персональных данных при их обработке в государственных информационных системах персональных данных (часть 5 Федерального закона от 27 июля 2006 года № 149-ФЗ «Об информации, информационных технологиях и о защите информации»);</w:t>
      </w:r>
    </w:p>
    <w:p w14:paraId="55C211B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при использовании криптосредств для обеспечения персональных данных в случаях, предусмотренных п. 3 Положения о разработке, производстве, реализации и эксплуатации шифровальных (криптографических) средств защиты информации (Положение ПКЗ-2005).</w:t>
      </w:r>
    </w:p>
    <w:p w14:paraId="112F7BB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Настоящие Методические рекомендации не распространяются на информационные системы персональных данных, в которых:</w:t>
      </w:r>
    </w:p>
    <w:p w14:paraId="65AAFA1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персональные данные обрабатываются без использования средств автоматизации;</w:t>
      </w:r>
    </w:p>
    <w:p w14:paraId="6B485A6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обрабатываются персональные данные, отнесенные в установленном порядке к сведениям, составляющим государственную тайну;</w:t>
      </w:r>
    </w:p>
    <w:p w14:paraId="51C127C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средства частично или целиком находятся за пределами Российской Федерации.</w:t>
      </w:r>
    </w:p>
    <w:p w14:paraId="7A1F57E7"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1F7C209F"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1" w:name="_Toc199533275"/>
      <w:bookmarkEnd w:id="1"/>
      <w:r w:rsidRPr="00B32F50">
        <w:rPr>
          <w:rFonts w:ascii="Times New Roman" w:eastAsia="Times New Roman" w:hAnsi="Times New Roman" w:cs="Times New Roman"/>
          <w:b/>
          <w:bCs/>
          <w:sz w:val="27"/>
          <w:szCs w:val="27"/>
          <w:lang w:eastAsia="ru-RU"/>
        </w:rPr>
        <w:t>1  Основные термины и их определения</w:t>
      </w:r>
    </w:p>
    <w:p w14:paraId="77FC363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2" w:name="_Toc117507069"/>
      <w:bookmarkEnd w:id="2"/>
      <w:r w:rsidRPr="00B32F50">
        <w:rPr>
          <w:rFonts w:ascii="Times New Roman" w:eastAsia="Times New Roman" w:hAnsi="Times New Roman" w:cs="Times New Roman"/>
          <w:sz w:val="24"/>
          <w:szCs w:val="24"/>
          <w:lang w:eastAsia="ru-RU"/>
        </w:rPr>
        <w:t>В настоящих Методических рекомендациях и при взаимодействии с лицензиатами ФСБ России, являющимися разработчиками криптосредств, разработчиками информационных систем персональных данных, в которых используются криптосредства, или специализированными организациями, проводящими тематические исследования криптосредств, используются следующие основные термины.</w:t>
      </w:r>
    </w:p>
    <w:p w14:paraId="21B906F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Автоматизированная система (АС)</w:t>
      </w:r>
      <w:r w:rsidRPr="00B32F50">
        <w:rPr>
          <w:rFonts w:ascii="Times New Roman" w:eastAsia="Times New Roman" w:hAnsi="Times New Roman" w:cs="Times New Roman"/>
          <w:sz w:val="24"/>
          <w:szCs w:val="24"/>
          <w:lang w:eastAsia="ru-RU"/>
        </w:rPr>
        <w:t>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bookmarkStart w:id="3" w:name="_ftnref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[1]</w:t>
      </w:r>
      <w:r w:rsidRPr="00B32F50">
        <w:rPr>
          <w:rFonts w:ascii="Times New Roman" w:eastAsia="Times New Roman" w:hAnsi="Times New Roman" w:cs="Times New Roman"/>
          <w:sz w:val="24"/>
          <w:szCs w:val="24"/>
          <w:lang w:eastAsia="ru-RU"/>
        </w:rPr>
        <w:fldChar w:fldCharType="end"/>
      </w:r>
      <w:bookmarkEnd w:id="3"/>
      <w:r w:rsidRPr="00B32F50">
        <w:rPr>
          <w:rFonts w:ascii="Times New Roman" w:eastAsia="Times New Roman" w:hAnsi="Times New Roman" w:cs="Times New Roman"/>
          <w:sz w:val="24"/>
          <w:szCs w:val="24"/>
          <w:lang w:eastAsia="ru-RU"/>
        </w:rPr>
        <w:t>.</w:t>
      </w:r>
    </w:p>
    <w:p w14:paraId="524D1F0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Автоматизированная система в защищенном исполнении (АСЗИ)</w:t>
      </w:r>
      <w:r w:rsidRPr="00B32F50">
        <w:rPr>
          <w:rFonts w:ascii="Times New Roman" w:eastAsia="Times New Roman" w:hAnsi="Times New Roman" w:cs="Times New Roman"/>
          <w:sz w:val="24"/>
          <w:szCs w:val="24"/>
          <w:lang w:eastAsia="ru-RU"/>
        </w:rPr>
        <w:t xml:space="preserve"> – автоматизированная система, реализующая информационную технологию выполнения установленных функций в соответствии с требованиями стандартов и (или) иных нормативных документов по защите информации</w:t>
      </w:r>
      <w:bookmarkStart w:id="4" w:name="_ftnref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[2]</w:t>
      </w:r>
      <w:r w:rsidRPr="00B32F50">
        <w:rPr>
          <w:rFonts w:ascii="Times New Roman" w:eastAsia="Times New Roman" w:hAnsi="Times New Roman" w:cs="Times New Roman"/>
          <w:sz w:val="24"/>
          <w:szCs w:val="24"/>
          <w:lang w:eastAsia="ru-RU"/>
        </w:rPr>
        <w:fldChar w:fldCharType="end"/>
      </w:r>
      <w:bookmarkEnd w:id="4"/>
      <w:r w:rsidRPr="00B32F50">
        <w:rPr>
          <w:rFonts w:ascii="Times New Roman" w:eastAsia="Times New Roman" w:hAnsi="Times New Roman" w:cs="Times New Roman"/>
          <w:sz w:val="24"/>
          <w:szCs w:val="24"/>
          <w:lang w:eastAsia="ru-RU"/>
        </w:rPr>
        <w:t>.</w:t>
      </w:r>
    </w:p>
    <w:p w14:paraId="73AD101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Атака</w:t>
      </w:r>
      <w:r w:rsidRPr="00B32F50">
        <w:rPr>
          <w:rFonts w:ascii="Times New Roman" w:eastAsia="Times New Roman" w:hAnsi="Times New Roman" w:cs="Times New Roman"/>
          <w:sz w:val="24"/>
          <w:szCs w:val="24"/>
          <w:lang w:eastAsia="ru-RU"/>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криптосредством информации или с целью создания условий для этого.</w:t>
      </w:r>
    </w:p>
    <w:p w14:paraId="514EF81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Безопасность</w:t>
      </w:r>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w:t>
      </w:r>
      <w:r w:rsidRPr="00B32F50">
        <w:rPr>
          <w:rFonts w:ascii="Times New Roman" w:eastAsia="Times New Roman" w:hAnsi="Times New Roman" w:cs="Times New Roman"/>
          <w:sz w:val="24"/>
          <w:szCs w:val="24"/>
          <w:lang w:eastAsia="ru-RU"/>
        </w:rPr>
        <w:t> состояние защищенности жизненно важных интересов личности, общества и государства от внутренних и внешних угроз</w:t>
      </w:r>
      <w:bookmarkStart w:id="5" w:name="_ftnref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[3]</w:t>
      </w:r>
      <w:r w:rsidRPr="00B32F50">
        <w:rPr>
          <w:rFonts w:ascii="Times New Roman" w:eastAsia="Times New Roman" w:hAnsi="Times New Roman" w:cs="Times New Roman"/>
          <w:sz w:val="24"/>
          <w:szCs w:val="24"/>
          <w:lang w:eastAsia="ru-RU"/>
        </w:rPr>
        <w:fldChar w:fldCharType="end"/>
      </w:r>
      <w:bookmarkEnd w:id="5"/>
      <w:r w:rsidRPr="00B32F50">
        <w:rPr>
          <w:rFonts w:ascii="Times New Roman" w:eastAsia="Times New Roman" w:hAnsi="Times New Roman" w:cs="Times New Roman"/>
          <w:sz w:val="24"/>
          <w:szCs w:val="24"/>
          <w:lang w:eastAsia="ru-RU"/>
        </w:rPr>
        <w:t>.</w:t>
      </w:r>
    </w:p>
    <w:p w14:paraId="5D8FFA3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Безопасность объекта</w:t>
      </w:r>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w:t>
      </w:r>
      <w:r w:rsidRPr="00B32F50">
        <w:rPr>
          <w:rFonts w:ascii="Times New Roman" w:eastAsia="Times New Roman" w:hAnsi="Times New Roman" w:cs="Times New Roman"/>
          <w:sz w:val="24"/>
          <w:szCs w:val="24"/>
          <w:lang w:eastAsia="ru-RU"/>
        </w:rPr>
        <w:t> состояние защищенности объекта от внешних и внутренних угроз.</w:t>
      </w:r>
    </w:p>
    <w:p w14:paraId="77801AB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14:paraId="088D40B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Данное определение распространяется на любой реальный объект, в качестве которого могут выступать технические средства, программные средства, информация, информационные технологии, информационные системы, информационно-телекоммуникационные сети, здания, сооружения и т.д.</w:t>
      </w:r>
    </w:p>
    <w:p w14:paraId="2DF941F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Блокирование персональных данных</w:t>
      </w:r>
      <w:r w:rsidRPr="00B32F50">
        <w:rPr>
          <w:rFonts w:ascii="Times New Roman" w:eastAsia="Times New Roman" w:hAnsi="Times New Roman" w:cs="Times New Roman"/>
          <w:sz w:val="24"/>
          <w:szCs w:val="24"/>
          <w:lang w:eastAsia="ru-RU"/>
        </w:rPr>
        <w:t> – временное прекращение сбора, систематизации, накопления, использования, распространения персональных данных, в том числе их передачи</w:t>
      </w:r>
      <w:bookmarkStart w:id="6" w:name="_ftnref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[4]</w:t>
      </w:r>
      <w:r w:rsidRPr="00B32F50">
        <w:rPr>
          <w:rFonts w:ascii="Times New Roman" w:eastAsia="Times New Roman" w:hAnsi="Times New Roman" w:cs="Times New Roman"/>
          <w:sz w:val="24"/>
          <w:szCs w:val="24"/>
          <w:lang w:eastAsia="ru-RU"/>
        </w:rPr>
        <w:fldChar w:fldCharType="end"/>
      </w:r>
      <w:bookmarkEnd w:id="6"/>
      <w:r w:rsidRPr="00B32F50">
        <w:rPr>
          <w:rFonts w:ascii="Times New Roman" w:eastAsia="Times New Roman" w:hAnsi="Times New Roman" w:cs="Times New Roman"/>
          <w:sz w:val="24"/>
          <w:szCs w:val="24"/>
          <w:lang w:eastAsia="ru-RU"/>
        </w:rPr>
        <w:t>.</w:t>
      </w:r>
    </w:p>
    <w:p w14:paraId="4E6385A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Встраивание криптосредства</w:t>
      </w:r>
      <w:r w:rsidRPr="00B32F50">
        <w:rPr>
          <w:rFonts w:ascii="Times New Roman" w:eastAsia="Times New Roman" w:hAnsi="Times New Roman" w:cs="Times New Roman"/>
          <w:sz w:val="24"/>
          <w:szCs w:val="24"/>
          <w:lang w:eastAsia="ru-RU"/>
        </w:rPr>
        <w:t> – процесс подключения криптосредства к техническим и программным средствам, совместно с которыми предполагается его штатное функционирование, за исключением процесса инсталляции.</w:t>
      </w:r>
    </w:p>
    <w:p w14:paraId="5B0A4B7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lastRenderedPageBreak/>
        <w:t>Документированные (декларированные) возможности ПО (ТС)</w:t>
      </w:r>
      <w:r w:rsidRPr="00B32F50">
        <w:rPr>
          <w:rFonts w:ascii="Times New Roman" w:eastAsia="Times New Roman" w:hAnsi="Times New Roman" w:cs="Times New Roman"/>
          <w:sz w:val="24"/>
          <w:szCs w:val="24"/>
          <w:lang w:eastAsia="ru-RU"/>
        </w:rPr>
        <w:t> – функциональные возможности ПО (ТС), описанные в документации на ПО (ТС).</w:t>
      </w:r>
    </w:p>
    <w:p w14:paraId="34FE66E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Доступ к информации</w:t>
      </w:r>
      <w:r w:rsidRPr="00B32F50">
        <w:rPr>
          <w:rFonts w:ascii="Times New Roman" w:eastAsia="Times New Roman" w:hAnsi="Times New Roman" w:cs="Times New Roman"/>
          <w:sz w:val="24"/>
          <w:szCs w:val="24"/>
          <w:lang w:eastAsia="ru-RU"/>
        </w:rPr>
        <w:t> – возможность получения информации и ее использования</w:t>
      </w:r>
      <w:bookmarkStart w:id="7" w:name="_ftnref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[5]</w:t>
      </w:r>
      <w:r w:rsidRPr="00B32F50">
        <w:rPr>
          <w:rFonts w:ascii="Times New Roman" w:eastAsia="Times New Roman" w:hAnsi="Times New Roman" w:cs="Times New Roman"/>
          <w:sz w:val="24"/>
          <w:szCs w:val="24"/>
          <w:lang w:eastAsia="ru-RU"/>
        </w:rPr>
        <w:fldChar w:fldCharType="end"/>
      </w:r>
      <w:bookmarkEnd w:id="7"/>
      <w:r w:rsidRPr="00B32F50">
        <w:rPr>
          <w:rFonts w:ascii="Times New Roman" w:eastAsia="Times New Roman" w:hAnsi="Times New Roman" w:cs="Times New Roman"/>
          <w:sz w:val="24"/>
          <w:szCs w:val="24"/>
          <w:lang w:eastAsia="ru-RU"/>
        </w:rPr>
        <w:t>.</w:t>
      </w:r>
    </w:p>
    <w:p w14:paraId="1EBF899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Жизненно важные интересы</w:t>
      </w:r>
      <w:r w:rsidRPr="00B32F50">
        <w:rPr>
          <w:rFonts w:ascii="Times New Roman" w:eastAsia="Times New Roman" w:hAnsi="Times New Roman" w:cs="Times New Roman"/>
          <w:sz w:val="24"/>
          <w:szCs w:val="24"/>
          <w:lang w:eastAsia="ru-RU"/>
        </w:rPr>
        <w:t> – совокупность потребностей, удовлетворение которых надежно обеспечивает существование и возможности прогрессивного развития личности, общества и государства</w:t>
      </w:r>
      <w:bookmarkStart w:id="8" w:name="_ftnref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[6]</w:t>
      </w:r>
      <w:r w:rsidRPr="00B32F50">
        <w:rPr>
          <w:rFonts w:ascii="Times New Roman" w:eastAsia="Times New Roman" w:hAnsi="Times New Roman" w:cs="Times New Roman"/>
          <w:sz w:val="24"/>
          <w:szCs w:val="24"/>
          <w:lang w:eastAsia="ru-RU"/>
        </w:rPr>
        <w:fldChar w:fldCharType="end"/>
      </w:r>
      <w:bookmarkEnd w:id="8"/>
      <w:r w:rsidRPr="00B32F50">
        <w:rPr>
          <w:rFonts w:ascii="Times New Roman" w:eastAsia="Times New Roman" w:hAnsi="Times New Roman" w:cs="Times New Roman"/>
          <w:sz w:val="24"/>
          <w:szCs w:val="24"/>
          <w:lang w:eastAsia="ru-RU"/>
        </w:rPr>
        <w:t>.</w:t>
      </w:r>
    </w:p>
    <w:p w14:paraId="350EF4A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Защищаемая информация</w:t>
      </w:r>
      <w:r w:rsidRPr="00B32F50">
        <w:rPr>
          <w:rFonts w:ascii="Times New Roman" w:eastAsia="Times New Roman" w:hAnsi="Times New Roman" w:cs="Times New Roman"/>
          <w:sz w:val="24"/>
          <w:szCs w:val="24"/>
          <w:lang w:eastAsia="ru-RU"/>
        </w:rPr>
        <w:t> – информация, для которой обладателем информации определены характеристики ее безопасности.</w:t>
      </w:r>
    </w:p>
    <w:p w14:paraId="19CC490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Инсталляция</w:t>
      </w:r>
      <w:r w:rsidRPr="00B32F50">
        <w:rPr>
          <w:rFonts w:ascii="Times New Roman" w:eastAsia="Times New Roman" w:hAnsi="Times New Roman" w:cs="Times New Roman"/>
          <w:sz w:val="24"/>
          <w:szCs w:val="24"/>
          <w:lang w:eastAsia="ru-RU"/>
        </w:rPr>
        <w:t> – установка программного продукта на компьютер. Инсталляция обычно выполняется под управлением инсталлятора – программы, которая приводит состав и структуру устанавливаемого программного изделия в соответствие с конфигурацией компьютера, а также настраивает программные параметры согласно типу имеющейся операционной системы, классам решаемых задач и режимам работы. Таким образом, инсталляция делает программный продукт пригодным для использования в данной вычислительной системе и готовым решать определенный класс задач в определенном режиме работы</w:t>
      </w:r>
      <w:bookmarkStart w:id="9" w:name="_ftnref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[7]</w:t>
      </w:r>
      <w:r w:rsidRPr="00B32F50">
        <w:rPr>
          <w:rFonts w:ascii="Times New Roman" w:eastAsia="Times New Roman" w:hAnsi="Times New Roman" w:cs="Times New Roman"/>
          <w:sz w:val="24"/>
          <w:szCs w:val="24"/>
          <w:lang w:eastAsia="ru-RU"/>
        </w:rPr>
        <w:fldChar w:fldCharType="end"/>
      </w:r>
      <w:bookmarkEnd w:id="9"/>
      <w:r w:rsidRPr="00B32F50">
        <w:rPr>
          <w:rFonts w:ascii="Times New Roman" w:eastAsia="Times New Roman" w:hAnsi="Times New Roman" w:cs="Times New Roman"/>
          <w:sz w:val="24"/>
          <w:szCs w:val="24"/>
          <w:lang w:eastAsia="ru-RU"/>
        </w:rPr>
        <w:t>.</w:t>
      </w:r>
    </w:p>
    <w:p w14:paraId="4D19E79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Информация</w:t>
      </w:r>
      <w:r w:rsidRPr="00B32F50">
        <w:rPr>
          <w:rFonts w:ascii="Times New Roman" w:eastAsia="Times New Roman" w:hAnsi="Times New Roman" w:cs="Times New Roman"/>
          <w:sz w:val="24"/>
          <w:szCs w:val="24"/>
          <w:lang w:eastAsia="ru-RU"/>
        </w:rPr>
        <w:t> – сведения (сообщения, данные) независимо от формы их представления</w:t>
      </w:r>
      <w:bookmarkStart w:id="10" w:name="_ftnref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[8]</w:t>
      </w:r>
      <w:r w:rsidRPr="00B32F50">
        <w:rPr>
          <w:rFonts w:ascii="Times New Roman" w:eastAsia="Times New Roman" w:hAnsi="Times New Roman" w:cs="Times New Roman"/>
          <w:sz w:val="24"/>
          <w:szCs w:val="24"/>
          <w:lang w:eastAsia="ru-RU"/>
        </w:rPr>
        <w:fldChar w:fldCharType="end"/>
      </w:r>
      <w:bookmarkEnd w:id="10"/>
      <w:r w:rsidRPr="00B32F50">
        <w:rPr>
          <w:rFonts w:ascii="Times New Roman" w:eastAsia="Times New Roman" w:hAnsi="Times New Roman" w:cs="Times New Roman"/>
          <w:sz w:val="24"/>
          <w:szCs w:val="24"/>
          <w:lang w:eastAsia="ru-RU"/>
        </w:rPr>
        <w:t>.</w:t>
      </w:r>
    </w:p>
    <w:p w14:paraId="75D623C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Информационная система</w:t>
      </w:r>
      <w:r w:rsidRPr="00B32F50">
        <w:rPr>
          <w:rFonts w:ascii="Times New Roman" w:eastAsia="Times New Roman" w:hAnsi="Times New Roman" w:cs="Times New Roman"/>
          <w:sz w:val="24"/>
          <w:szCs w:val="24"/>
          <w:lang w:eastAsia="ru-RU"/>
        </w:rPr>
        <w:t> – совокупность содержащейся в базах данных информации и обеспечивающих ее обработку информационных технологий и технических средств</w:t>
      </w:r>
      <w:bookmarkStart w:id="11" w:name="_ftnref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[9]</w:t>
      </w:r>
      <w:r w:rsidRPr="00B32F50">
        <w:rPr>
          <w:rFonts w:ascii="Times New Roman" w:eastAsia="Times New Roman" w:hAnsi="Times New Roman" w:cs="Times New Roman"/>
          <w:sz w:val="24"/>
          <w:szCs w:val="24"/>
          <w:lang w:eastAsia="ru-RU"/>
        </w:rPr>
        <w:fldChar w:fldCharType="end"/>
      </w:r>
      <w:bookmarkEnd w:id="11"/>
      <w:r w:rsidRPr="00B32F50">
        <w:rPr>
          <w:rFonts w:ascii="Times New Roman" w:eastAsia="Times New Roman" w:hAnsi="Times New Roman" w:cs="Times New Roman"/>
          <w:sz w:val="24"/>
          <w:szCs w:val="24"/>
          <w:lang w:eastAsia="ru-RU"/>
        </w:rPr>
        <w:t>.</w:t>
      </w:r>
    </w:p>
    <w:p w14:paraId="3326A12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Информационная система персональных данных</w:t>
      </w:r>
      <w:r w:rsidRPr="00B32F50">
        <w:rPr>
          <w:rFonts w:ascii="Times New Roman" w:eastAsia="Times New Roman" w:hAnsi="Times New Roman" w:cs="Times New Roman"/>
          <w:sz w:val="24"/>
          <w:szCs w:val="24"/>
          <w:lang w:eastAsia="ru-RU"/>
        </w:rPr>
        <w:t>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bookmarkStart w:id="12" w:name="_ftnref1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[10]</w:t>
      </w:r>
      <w:r w:rsidRPr="00B32F50">
        <w:rPr>
          <w:rFonts w:ascii="Times New Roman" w:eastAsia="Times New Roman" w:hAnsi="Times New Roman" w:cs="Times New Roman"/>
          <w:sz w:val="24"/>
          <w:szCs w:val="24"/>
          <w:lang w:eastAsia="ru-RU"/>
        </w:rPr>
        <w:fldChar w:fldCharType="end"/>
      </w:r>
      <w:bookmarkEnd w:id="12"/>
      <w:r w:rsidRPr="00B32F50">
        <w:rPr>
          <w:rFonts w:ascii="Times New Roman" w:eastAsia="Times New Roman" w:hAnsi="Times New Roman" w:cs="Times New Roman"/>
          <w:sz w:val="24"/>
          <w:szCs w:val="24"/>
          <w:lang w:eastAsia="ru-RU"/>
        </w:rPr>
        <w:t>.</w:t>
      </w:r>
    </w:p>
    <w:p w14:paraId="6C00CFF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Информационные технологии</w:t>
      </w:r>
      <w:r w:rsidRPr="00B32F50">
        <w:rPr>
          <w:rFonts w:ascii="Times New Roman" w:eastAsia="Times New Roman" w:hAnsi="Times New Roman" w:cs="Times New Roman"/>
          <w:sz w:val="24"/>
          <w:szCs w:val="24"/>
          <w:lang w:eastAsia="ru-RU"/>
        </w:rPr>
        <w:t> – процессы, методы поиска, сбора, хранения, обработки, предоставления, распространения информации и способы осуществления таких процессов и методов</w:t>
      </w:r>
      <w:bookmarkStart w:id="13" w:name="_ftnref1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[11]</w:t>
      </w:r>
      <w:r w:rsidRPr="00B32F50">
        <w:rPr>
          <w:rFonts w:ascii="Times New Roman" w:eastAsia="Times New Roman" w:hAnsi="Times New Roman" w:cs="Times New Roman"/>
          <w:sz w:val="24"/>
          <w:szCs w:val="24"/>
          <w:lang w:eastAsia="ru-RU"/>
        </w:rPr>
        <w:fldChar w:fldCharType="end"/>
      </w:r>
      <w:bookmarkEnd w:id="13"/>
      <w:r w:rsidRPr="00B32F50">
        <w:rPr>
          <w:rFonts w:ascii="Times New Roman" w:eastAsia="Times New Roman" w:hAnsi="Times New Roman" w:cs="Times New Roman"/>
          <w:sz w:val="24"/>
          <w:szCs w:val="24"/>
          <w:lang w:eastAsia="ru-RU"/>
        </w:rPr>
        <w:t>.</w:t>
      </w:r>
    </w:p>
    <w:p w14:paraId="7638556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Информационно-телекоммуникационная сеть</w:t>
      </w:r>
      <w:r w:rsidRPr="00B32F50">
        <w:rPr>
          <w:rFonts w:ascii="Times New Roman" w:eastAsia="Times New Roman" w:hAnsi="Times New Roman" w:cs="Times New Roman"/>
          <w:sz w:val="24"/>
          <w:szCs w:val="24"/>
          <w:lang w:eastAsia="ru-RU"/>
        </w:rPr>
        <w:t>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bookmarkStart w:id="14" w:name="_ftnref1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[12]</w:t>
      </w:r>
      <w:r w:rsidRPr="00B32F50">
        <w:rPr>
          <w:rFonts w:ascii="Times New Roman" w:eastAsia="Times New Roman" w:hAnsi="Times New Roman" w:cs="Times New Roman"/>
          <w:sz w:val="24"/>
          <w:szCs w:val="24"/>
          <w:lang w:eastAsia="ru-RU"/>
        </w:rPr>
        <w:fldChar w:fldCharType="end"/>
      </w:r>
      <w:bookmarkEnd w:id="14"/>
      <w:r w:rsidRPr="00B32F50">
        <w:rPr>
          <w:rFonts w:ascii="Times New Roman" w:eastAsia="Times New Roman" w:hAnsi="Times New Roman" w:cs="Times New Roman"/>
          <w:sz w:val="24"/>
          <w:szCs w:val="24"/>
          <w:lang w:eastAsia="ru-RU"/>
        </w:rPr>
        <w:t>.</w:t>
      </w:r>
    </w:p>
    <w:p w14:paraId="6A30723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Информационно-телекоммуникационная сеть общего пользования</w:t>
      </w:r>
      <w:r w:rsidRPr="00B32F50">
        <w:rPr>
          <w:rFonts w:ascii="Times New Roman" w:eastAsia="Times New Roman" w:hAnsi="Times New Roman" w:cs="Times New Roman"/>
          <w:sz w:val="24"/>
          <w:szCs w:val="24"/>
          <w:lang w:eastAsia="ru-RU"/>
        </w:rPr>
        <w:t> –информационно-телекоммуникационная сеть, которая открыта для использования всеми физическими и юридическими лицами и в услугах которой этим лицам не может быть отказано.</w:t>
      </w:r>
    </w:p>
    <w:p w14:paraId="5F9B355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Использование персональных данных</w:t>
      </w:r>
      <w:r w:rsidRPr="00B32F50">
        <w:rPr>
          <w:rFonts w:ascii="Times New Roman" w:eastAsia="Times New Roman" w:hAnsi="Times New Roman" w:cs="Times New Roman"/>
          <w:sz w:val="24"/>
          <w:szCs w:val="24"/>
          <w:lang w:eastAsia="ru-RU"/>
        </w:rPr>
        <w:t>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bookmarkStart w:id="15" w:name="_ftnref1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[13]</w:t>
      </w:r>
      <w:r w:rsidRPr="00B32F50">
        <w:rPr>
          <w:rFonts w:ascii="Times New Roman" w:eastAsia="Times New Roman" w:hAnsi="Times New Roman" w:cs="Times New Roman"/>
          <w:sz w:val="24"/>
          <w:szCs w:val="24"/>
          <w:lang w:eastAsia="ru-RU"/>
        </w:rPr>
        <w:fldChar w:fldCharType="end"/>
      </w:r>
      <w:bookmarkEnd w:id="15"/>
      <w:r w:rsidRPr="00B32F50">
        <w:rPr>
          <w:rFonts w:ascii="Times New Roman" w:eastAsia="Times New Roman" w:hAnsi="Times New Roman" w:cs="Times New Roman"/>
          <w:sz w:val="24"/>
          <w:szCs w:val="24"/>
          <w:lang w:eastAsia="ru-RU"/>
        </w:rPr>
        <w:t>.</w:t>
      </w:r>
    </w:p>
    <w:p w14:paraId="605A711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Канал атаки</w:t>
      </w:r>
      <w:r w:rsidRPr="00B32F50">
        <w:rPr>
          <w:rFonts w:ascii="Times New Roman" w:eastAsia="Times New Roman" w:hAnsi="Times New Roman" w:cs="Times New Roman"/>
          <w:sz w:val="24"/>
          <w:szCs w:val="24"/>
          <w:lang w:eastAsia="ru-RU"/>
        </w:rPr>
        <w:t> – среда переноса от субъекта к объекту атаки (а, возможно, и от объекта к субъекту атаки) действий, осуществляемых при проведении атаки.</w:t>
      </w:r>
    </w:p>
    <w:p w14:paraId="08B196C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lastRenderedPageBreak/>
        <w:t>Контролируемая зона</w:t>
      </w:r>
      <w:r w:rsidRPr="00B32F50">
        <w:rPr>
          <w:rFonts w:ascii="Times New Roman" w:eastAsia="Times New Roman" w:hAnsi="Times New Roman" w:cs="Times New Roman"/>
          <w:sz w:val="24"/>
          <w:szCs w:val="24"/>
          <w:lang w:eastAsia="ru-RU"/>
        </w:rPr>
        <w:t> – пространство, в пределах которого осуществляется контроль за пребыванием и действиями лиц и (или) транспортных средств.</w:t>
      </w:r>
    </w:p>
    <w:p w14:paraId="1FF27A8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Границей контролируемой зоны может быть: периметр охраняемой территории предприятия (учреждения), ограждающие конструкции охраняемого здания, охраняемой части здания, выделенного помещения</w:t>
      </w:r>
      <w:bookmarkStart w:id="16" w:name="_ftnref1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[14]</w:t>
      </w:r>
      <w:r w:rsidRPr="00B32F50">
        <w:rPr>
          <w:rFonts w:ascii="Times New Roman" w:eastAsia="Times New Roman" w:hAnsi="Times New Roman" w:cs="Times New Roman"/>
          <w:sz w:val="24"/>
          <w:szCs w:val="24"/>
          <w:lang w:eastAsia="ru-RU"/>
        </w:rPr>
        <w:fldChar w:fldCharType="end"/>
      </w:r>
      <w:bookmarkEnd w:id="16"/>
      <w:r w:rsidRPr="00B32F50">
        <w:rPr>
          <w:rFonts w:ascii="Times New Roman" w:eastAsia="Times New Roman" w:hAnsi="Times New Roman" w:cs="Times New Roman"/>
          <w:sz w:val="24"/>
          <w:szCs w:val="24"/>
          <w:lang w:eastAsia="ru-RU"/>
        </w:rPr>
        <w:t>.</w:t>
      </w:r>
    </w:p>
    <w:p w14:paraId="3453814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Конфиденциальность информации</w:t>
      </w:r>
      <w:r w:rsidRPr="00B32F50">
        <w:rPr>
          <w:rFonts w:ascii="Times New Roman" w:eastAsia="Times New Roman" w:hAnsi="Times New Roman" w:cs="Times New Roman"/>
          <w:sz w:val="24"/>
          <w:szCs w:val="24"/>
          <w:lang w:eastAsia="ru-RU"/>
        </w:rPr>
        <w:t>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bookmarkStart w:id="17" w:name="_ftnref1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[15]</w:t>
      </w:r>
      <w:r w:rsidRPr="00B32F50">
        <w:rPr>
          <w:rFonts w:ascii="Times New Roman" w:eastAsia="Times New Roman" w:hAnsi="Times New Roman" w:cs="Times New Roman"/>
          <w:sz w:val="24"/>
          <w:szCs w:val="24"/>
          <w:lang w:eastAsia="ru-RU"/>
        </w:rPr>
        <w:fldChar w:fldCharType="end"/>
      </w:r>
      <w:bookmarkEnd w:id="17"/>
      <w:r w:rsidRPr="00B32F50">
        <w:rPr>
          <w:rFonts w:ascii="Times New Roman" w:eastAsia="Times New Roman" w:hAnsi="Times New Roman" w:cs="Times New Roman"/>
          <w:sz w:val="24"/>
          <w:szCs w:val="24"/>
          <w:lang w:eastAsia="ru-RU"/>
        </w:rPr>
        <w:t>.</w:t>
      </w:r>
    </w:p>
    <w:p w14:paraId="0292904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Конфиденциальность персональных данных</w:t>
      </w:r>
      <w:r w:rsidRPr="00B32F50">
        <w:rPr>
          <w:rFonts w:ascii="Times New Roman" w:eastAsia="Times New Roman" w:hAnsi="Times New Roman" w:cs="Times New Roman"/>
          <w:sz w:val="24"/>
          <w:szCs w:val="24"/>
          <w:lang w:eastAsia="ru-RU"/>
        </w:rPr>
        <w:t>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bookmarkStart w:id="18" w:name="_ftnref1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[16]</w:t>
      </w:r>
      <w:r w:rsidRPr="00B32F50">
        <w:rPr>
          <w:rFonts w:ascii="Times New Roman" w:eastAsia="Times New Roman" w:hAnsi="Times New Roman" w:cs="Times New Roman"/>
          <w:sz w:val="24"/>
          <w:szCs w:val="24"/>
          <w:lang w:eastAsia="ru-RU"/>
        </w:rPr>
        <w:fldChar w:fldCharType="end"/>
      </w:r>
      <w:bookmarkEnd w:id="18"/>
      <w:r w:rsidRPr="00B32F50">
        <w:rPr>
          <w:rFonts w:ascii="Times New Roman" w:eastAsia="Times New Roman" w:hAnsi="Times New Roman" w:cs="Times New Roman"/>
          <w:sz w:val="24"/>
          <w:szCs w:val="24"/>
          <w:lang w:eastAsia="ru-RU"/>
        </w:rPr>
        <w:t>.</w:t>
      </w:r>
    </w:p>
    <w:p w14:paraId="4BB4C7D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Криптографически опасная информация (КОИ)</w:t>
      </w:r>
      <w:r w:rsidRPr="00B32F50">
        <w:rPr>
          <w:rFonts w:ascii="Times New Roman" w:eastAsia="Times New Roman" w:hAnsi="Times New Roman" w:cs="Times New Roman"/>
          <w:sz w:val="24"/>
          <w:szCs w:val="24"/>
          <w:lang w:eastAsia="ru-RU"/>
        </w:rPr>
        <w:t> – информация о состояниях криптосредства, знание которой нарушителем позволит ему строить алгоритмы определения ключевой информации (или ее части) или алгоритмы бесключевого чтения.</w:t>
      </w:r>
    </w:p>
    <w:p w14:paraId="7163156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Криптосредство</w:t>
      </w:r>
      <w:r w:rsidRPr="00B32F50">
        <w:rPr>
          <w:rFonts w:ascii="Times New Roman" w:eastAsia="Times New Roman" w:hAnsi="Times New Roman" w:cs="Times New Roman"/>
          <w:sz w:val="24"/>
          <w:szCs w:val="24"/>
          <w:lang w:eastAsia="ru-RU"/>
        </w:rPr>
        <w:t> – шифровальное (криптографическое) средство, предназначенное для защиты информации, не содержащей сведений, составляющих государственную тайну. В частности, к криптосредствам относятся средства криптографической защиты информации (СКЗИ) - шифровальные (криптографические) средства защиты информации с ограниченным доступом, не содержащей сведений, составляющих государственную тайну</w:t>
      </w:r>
      <w:bookmarkStart w:id="19" w:name="_ftnref1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[17]</w:t>
      </w:r>
      <w:r w:rsidRPr="00B32F50">
        <w:rPr>
          <w:rFonts w:ascii="Times New Roman" w:eastAsia="Times New Roman" w:hAnsi="Times New Roman" w:cs="Times New Roman"/>
          <w:sz w:val="24"/>
          <w:szCs w:val="24"/>
          <w:lang w:eastAsia="ru-RU"/>
        </w:rPr>
        <w:fldChar w:fldCharType="end"/>
      </w:r>
      <w:bookmarkEnd w:id="19"/>
      <w:r w:rsidRPr="00B32F50">
        <w:rPr>
          <w:rFonts w:ascii="Times New Roman" w:eastAsia="Times New Roman" w:hAnsi="Times New Roman" w:cs="Times New Roman"/>
          <w:sz w:val="24"/>
          <w:szCs w:val="24"/>
          <w:lang w:eastAsia="ru-RU"/>
        </w:rPr>
        <w:t>.</w:t>
      </w:r>
    </w:p>
    <w:p w14:paraId="0138741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Модель нарушителя</w:t>
      </w:r>
      <w:r w:rsidRPr="00B32F50">
        <w:rPr>
          <w:rFonts w:ascii="Times New Roman" w:eastAsia="Times New Roman" w:hAnsi="Times New Roman" w:cs="Times New Roman"/>
          <w:sz w:val="24"/>
          <w:szCs w:val="24"/>
          <w:lang w:eastAsia="ru-RU"/>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6DCAA3B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Модель угроз</w:t>
      </w:r>
      <w:r w:rsidRPr="00B32F50">
        <w:rPr>
          <w:rFonts w:ascii="Times New Roman" w:eastAsia="Times New Roman" w:hAnsi="Times New Roman" w:cs="Times New Roman"/>
          <w:sz w:val="24"/>
          <w:szCs w:val="24"/>
          <w:lang w:eastAsia="ru-RU"/>
        </w:rPr>
        <w:t> – перечень возможных угроз.</w:t>
      </w:r>
    </w:p>
    <w:p w14:paraId="11F8A6D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Нарушитель (субъект атаки)</w:t>
      </w:r>
      <w:r w:rsidRPr="00B32F50">
        <w:rPr>
          <w:rFonts w:ascii="Times New Roman" w:eastAsia="Times New Roman" w:hAnsi="Times New Roman" w:cs="Times New Roman"/>
          <w:sz w:val="24"/>
          <w:szCs w:val="24"/>
          <w:lang w:eastAsia="ru-RU"/>
        </w:rPr>
        <w:t> – лицо (или инициируемый им процесс), проводящее (проводящий) атаку.</w:t>
      </w:r>
    </w:p>
    <w:p w14:paraId="0B262E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Негативные функциональные возможности</w:t>
      </w:r>
      <w:r w:rsidRPr="00B32F50">
        <w:rPr>
          <w:rFonts w:ascii="Times New Roman" w:eastAsia="Times New Roman" w:hAnsi="Times New Roman" w:cs="Times New Roman"/>
          <w:sz w:val="24"/>
          <w:szCs w:val="24"/>
          <w:lang w:eastAsia="ru-RU"/>
        </w:rPr>
        <w:t> – документированные и недокументированных возможности программных и аппаратных компонентов криптосредства и среды функционирования криптосредства, позволяющие:</w:t>
      </w:r>
    </w:p>
    <w:p w14:paraId="52D0B42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модифицировать или искажать алгоритм работы криптосредств в процессе их использования;</w:t>
      </w:r>
    </w:p>
    <w:p w14:paraId="2B9C868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модифицировать или искажать информационные или управляющие потоки и процессы, связанные с функционированием криптосредства;</w:t>
      </w:r>
    </w:p>
    <w:p w14:paraId="2EE29A2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получать доступ нарушителям к хранящейся в открытом виде ключевой, идентификационной и (или) аутентифицирующей информации, а также к защищаемой информации.</w:t>
      </w:r>
    </w:p>
    <w:p w14:paraId="4640963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Недокументированные (недекларированные) возможности ПО (ТС) </w:t>
      </w:r>
      <w:r w:rsidRPr="00B32F50">
        <w:rPr>
          <w:rFonts w:ascii="Times New Roman" w:eastAsia="Times New Roman" w:hAnsi="Times New Roman" w:cs="Times New Roman"/>
          <w:sz w:val="24"/>
          <w:szCs w:val="24"/>
          <w:lang w:eastAsia="ru-RU"/>
        </w:rPr>
        <w:t xml:space="preserve">– функциональные возможности ПО (ТС), не описанные или не соответствующие </w:t>
      </w:r>
      <w:r w:rsidRPr="00B32F50">
        <w:rPr>
          <w:rFonts w:ascii="Times New Roman" w:eastAsia="Times New Roman" w:hAnsi="Times New Roman" w:cs="Times New Roman"/>
          <w:sz w:val="24"/>
          <w:szCs w:val="24"/>
          <w:lang w:eastAsia="ru-RU"/>
        </w:rPr>
        <w:lastRenderedPageBreak/>
        <w:t>описанным в документации, при использовании которых возможно нарушение характеристик безопасности защищаемой информации</w:t>
      </w:r>
      <w:bookmarkStart w:id="20" w:name="_ftnref1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[18]</w:t>
      </w:r>
      <w:r w:rsidRPr="00B32F50">
        <w:rPr>
          <w:rFonts w:ascii="Times New Roman" w:eastAsia="Times New Roman" w:hAnsi="Times New Roman" w:cs="Times New Roman"/>
          <w:sz w:val="24"/>
          <w:szCs w:val="24"/>
          <w:lang w:eastAsia="ru-RU"/>
        </w:rPr>
        <w:fldChar w:fldCharType="end"/>
      </w:r>
      <w:bookmarkEnd w:id="20"/>
      <w:r w:rsidRPr="00B32F50">
        <w:rPr>
          <w:rFonts w:ascii="Times New Roman" w:eastAsia="Times New Roman" w:hAnsi="Times New Roman" w:cs="Times New Roman"/>
          <w:sz w:val="24"/>
          <w:szCs w:val="24"/>
          <w:lang w:eastAsia="ru-RU"/>
        </w:rPr>
        <w:t>.</w:t>
      </w:r>
    </w:p>
    <w:p w14:paraId="36CFCA3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Носители сведений, составляющих государственную тайну,</w:t>
      </w:r>
      <w:r w:rsidRPr="00B32F50">
        <w:rPr>
          <w:rFonts w:ascii="Times New Roman" w:eastAsia="Times New Roman" w:hAnsi="Times New Roman" w:cs="Times New Roman"/>
          <w:sz w:val="24"/>
          <w:szCs w:val="24"/>
          <w:lang w:eastAsia="ru-RU"/>
        </w:rPr>
        <w:t> – материальные объекты, в том числе физические поля, в которых сведения, составляющие государственную тайну, находят свое отображение в виде символов, образов, сигналов, технических решений и процессов</w:t>
      </w:r>
      <w:bookmarkStart w:id="21" w:name="_ftnref1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"_ftn19"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[19]</w:t>
      </w:r>
      <w:r w:rsidRPr="00B32F50">
        <w:rPr>
          <w:rFonts w:ascii="Times New Roman" w:eastAsia="Times New Roman" w:hAnsi="Times New Roman" w:cs="Times New Roman"/>
          <w:sz w:val="24"/>
          <w:szCs w:val="24"/>
          <w:lang w:eastAsia="ru-RU"/>
        </w:rPr>
        <w:fldChar w:fldCharType="end"/>
      </w:r>
      <w:bookmarkEnd w:id="21"/>
      <w:r w:rsidRPr="00B32F50">
        <w:rPr>
          <w:rFonts w:ascii="Times New Roman" w:eastAsia="Times New Roman" w:hAnsi="Times New Roman" w:cs="Times New Roman"/>
          <w:sz w:val="24"/>
          <w:szCs w:val="24"/>
          <w:lang w:eastAsia="ru-RU"/>
        </w:rPr>
        <w:t>.</w:t>
      </w:r>
    </w:p>
    <w:p w14:paraId="5C8CB09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14:paraId="1C5E5A5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Так как по своей природе сведения, составляющие государственную тайну, не отличаются от всех остальных сведений, то приведенное определение можно корректно использовать для любых сведений.</w:t>
      </w:r>
    </w:p>
    <w:p w14:paraId="6ABC366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Учитывая определение понятия «информация», термин «носитель информации» можно использовать в качестве синонима термину «носитель сведений».</w:t>
      </w:r>
    </w:p>
    <w:p w14:paraId="51812C1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Обезличивание персональных данных</w:t>
      </w:r>
      <w:r w:rsidRPr="00B32F50">
        <w:rPr>
          <w:rFonts w:ascii="Times New Roman" w:eastAsia="Times New Roman" w:hAnsi="Times New Roman" w:cs="Times New Roman"/>
          <w:sz w:val="24"/>
          <w:szCs w:val="24"/>
          <w:lang w:eastAsia="ru-RU"/>
        </w:rPr>
        <w:t> – действия, в результате которых невозможно определить принадлежность персональных данных конкретному субъекту персональных данных</w:t>
      </w:r>
      <w:bookmarkStart w:id="22" w:name="_ftnref2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[20]</w:t>
      </w:r>
      <w:r w:rsidRPr="00B32F50">
        <w:rPr>
          <w:rFonts w:ascii="Times New Roman" w:eastAsia="Times New Roman" w:hAnsi="Times New Roman" w:cs="Times New Roman"/>
          <w:sz w:val="24"/>
          <w:szCs w:val="24"/>
          <w:lang w:eastAsia="ru-RU"/>
        </w:rPr>
        <w:fldChar w:fldCharType="end"/>
      </w:r>
      <w:bookmarkEnd w:id="22"/>
      <w:r w:rsidRPr="00B32F50">
        <w:rPr>
          <w:rFonts w:ascii="Times New Roman" w:eastAsia="Times New Roman" w:hAnsi="Times New Roman" w:cs="Times New Roman"/>
          <w:sz w:val="24"/>
          <w:szCs w:val="24"/>
          <w:lang w:eastAsia="ru-RU"/>
        </w:rPr>
        <w:t>.</w:t>
      </w:r>
    </w:p>
    <w:p w14:paraId="6384900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Обладатель информации</w:t>
      </w:r>
      <w:r w:rsidRPr="00B32F50">
        <w:rPr>
          <w:rFonts w:ascii="Times New Roman" w:eastAsia="Times New Roman" w:hAnsi="Times New Roman" w:cs="Times New Roman"/>
          <w:sz w:val="24"/>
          <w:szCs w:val="24"/>
          <w:lang w:eastAsia="ru-RU"/>
        </w:rPr>
        <w:t>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bookmarkStart w:id="23" w:name="_ftnref2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[21]</w:t>
      </w:r>
      <w:r w:rsidRPr="00B32F50">
        <w:rPr>
          <w:rFonts w:ascii="Times New Roman" w:eastAsia="Times New Roman" w:hAnsi="Times New Roman" w:cs="Times New Roman"/>
          <w:sz w:val="24"/>
          <w:szCs w:val="24"/>
          <w:lang w:eastAsia="ru-RU"/>
        </w:rPr>
        <w:fldChar w:fldCharType="end"/>
      </w:r>
      <w:bookmarkEnd w:id="23"/>
      <w:r w:rsidRPr="00B32F50">
        <w:rPr>
          <w:rFonts w:ascii="Times New Roman" w:eastAsia="Times New Roman" w:hAnsi="Times New Roman" w:cs="Times New Roman"/>
          <w:sz w:val="24"/>
          <w:szCs w:val="24"/>
          <w:lang w:eastAsia="ru-RU"/>
        </w:rPr>
        <w:t>.</w:t>
      </w:r>
    </w:p>
    <w:p w14:paraId="6F95F5B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Обработка персональных данных</w:t>
      </w:r>
      <w:r w:rsidRPr="00B32F50">
        <w:rPr>
          <w:rFonts w:ascii="Times New Roman" w:eastAsia="Times New Roman" w:hAnsi="Times New Roman" w:cs="Times New Roman"/>
          <w:sz w:val="24"/>
          <w:szCs w:val="24"/>
          <w:lang w:eastAsia="ru-RU"/>
        </w:rPr>
        <w:t>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bookmarkStart w:id="24" w:name="_ftnref2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[22]</w:t>
      </w:r>
      <w:r w:rsidRPr="00B32F50">
        <w:rPr>
          <w:rFonts w:ascii="Times New Roman" w:eastAsia="Times New Roman" w:hAnsi="Times New Roman" w:cs="Times New Roman"/>
          <w:sz w:val="24"/>
          <w:szCs w:val="24"/>
          <w:lang w:eastAsia="ru-RU"/>
        </w:rPr>
        <w:fldChar w:fldCharType="end"/>
      </w:r>
      <w:bookmarkEnd w:id="24"/>
      <w:r w:rsidRPr="00B32F50">
        <w:rPr>
          <w:rFonts w:ascii="Times New Roman" w:eastAsia="Times New Roman" w:hAnsi="Times New Roman" w:cs="Times New Roman"/>
          <w:sz w:val="24"/>
          <w:szCs w:val="24"/>
          <w:lang w:eastAsia="ru-RU"/>
        </w:rPr>
        <w:t>.</w:t>
      </w:r>
    </w:p>
    <w:p w14:paraId="67006EE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Общедоступные персональные данные</w:t>
      </w:r>
      <w:r w:rsidRPr="00B32F50">
        <w:rPr>
          <w:rFonts w:ascii="Times New Roman" w:eastAsia="Times New Roman" w:hAnsi="Times New Roman" w:cs="Times New Roman"/>
          <w:sz w:val="24"/>
          <w:szCs w:val="24"/>
          <w:lang w:eastAsia="ru-RU"/>
        </w:rPr>
        <w:t> –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bookmarkStart w:id="25" w:name="_ftnref2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[23]</w:t>
      </w:r>
      <w:r w:rsidRPr="00B32F50">
        <w:rPr>
          <w:rFonts w:ascii="Times New Roman" w:eastAsia="Times New Roman" w:hAnsi="Times New Roman" w:cs="Times New Roman"/>
          <w:sz w:val="24"/>
          <w:szCs w:val="24"/>
          <w:lang w:eastAsia="ru-RU"/>
        </w:rPr>
        <w:fldChar w:fldCharType="end"/>
      </w:r>
      <w:bookmarkEnd w:id="25"/>
      <w:r w:rsidRPr="00B32F50">
        <w:rPr>
          <w:rFonts w:ascii="Times New Roman" w:eastAsia="Times New Roman" w:hAnsi="Times New Roman" w:cs="Times New Roman"/>
          <w:sz w:val="24"/>
          <w:szCs w:val="24"/>
          <w:lang w:eastAsia="ru-RU"/>
        </w:rPr>
        <w:t>.</w:t>
      </w:r>
    </w:p>
    <w:p w14:paraId="16AAA24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Объект информатизации</w:t>
      </w:r>
      <w:r w:rsidRPr="00B32F50">
        <w:rPr>
          <w:rFonts w:ascii="Times New Roman" w:eastAsia="Times New Roman" w:hAnsi="Times New Roman" w:cs="Times New Roman"/>
          <w:sz w:val="24"/>
          <w:szCs w:val="24"/>
          <w:lang w:eastAsia="ru-RU"/>
        </w:rPr>
        <w:t> – совокупность информационных ресурсов, средств и систем обработки информации, используемых в соответствии с заданной информационной технологией, средств обеспечения объекта информатизации, помещений или объектов (зданий, сооружений, технических средств), в которых они установлены, или помещения и объекты, предназначенные для ведения конфиденциальных переговоров</w:t>
      </w:r>
      <w:bookmarkStart w:id="26" w:name="_ftnref2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[24]</w:t>
      </w:r>
      <w:r w:rsidRPr="00B32F50">
        <w:rPr>
          <w:rFonts w:ascii="Times New Roman" w:eastAsia="Times New Roman" w:hAnsi="Times New Roman" w:cs="Times New Roman"/>
          <w:sz w:val="24"/>
          <w:szCs w:val="24"/>
          <w:lang w:eastAsia="ru-RU"/>
        </w:rPr>
        <w:fldChar w:fldCharType="end"/>
      </w:r>
      <w:bookmarkEnd w:id="26"/>
      <w:r w:rsidRPr="00B32F50">
        <w:rPr>
          <w:rFonts w:ascii="Times New Roman" w:eastAsia="Times New Roman" w:hAnsi="Times New Roman" w:cs="Times New Roman"/>
          <w:sz w:val="24"/>
          <w:szCs w:val="24"/>
          <w:lang w:eastAsia="ru-RU"/>
        </w:rPr>
        <w:t>.</w:t>
      </w:r>
    </w:p>
    <w:p w14:paraId="2B1F5C6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Оператор</w:t>
      </w:r>
      <w:r w:rsidRPr="00B32F50">
        <w:rPr>
          <w:rFonts w:ascii="Times New Roman" w:eastAsia="Times New Roman" w:hAnsi="Times New Roman" w:cs="Times New Roman"/>
          <w:sz w:val="24"/>
          <w:szCs w:val="24"/>
          <w:lang w:eastAsia="ru-RU"/>
        </w:rPr>
        <w:t> –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bookmarkStart w:id="27" w:name="_ftnref2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[25]</w:t>
      </w:r>
      <w:r w:rsidRPr="00B32F50">
        <w:rPr>
          <w:rFonts w:ascii="Times New Roman" w:eastAsia="Times New Roman" w:hAnsi="Times New Roman" w:cs="Times New Roman"/>
          <w:sz w:val="24"/>
          <w:szCs w:val="24"/>
          <w:lang w:eastAsia="ru-RU"/>
        </w:rPr>
        <w:fldChar w:fldCharType="end"/>
      </w:r>
      <w:bookmarkEnd w:id="27"/>
      <w:r w:rsidRPr="00B32F50">
        <w:rPr>
          <w:rFonts w:ascii="Times New Roman" w:eastAsia="Times New Roman" w:hAnsi="Times New Roman" w:cs="Times New Roman"/>
          <w:sz w:val="24"/>
          <w:szCs w:val="24"/>
          <w:lang w:eastAsia="ru-RU"/>
        </w:rPr>
        <w:t>.</w:t>
      </w:r>
    </w:p>
    <w:p w14:paraId="6D28852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Опубликованные возможности ПО или ТС</w:t>
      </w:r>
      <w:r w:rsidRPr="00B32F50">
        <w:rPr>
          <w:rFonts w:ascii="Times New Roman" w:eastAsia="Times New Roman" w:hAnsi="Times New Roman" w:cs="Times New Roman"/>
          <w:sz w:val="24"/>
          <w:szCs w:val="24"/>
          <w:lang w:eastAsia="ru-RU"/>
        </w:rPr>
        <w:t> – возможности, сведения о которых содержатся в общедоступных открытых источниках (технические и любые другие материалы разработчика ПО или ТС, монографии, публикации в СМИ, материалы конференций и других форумов, информация из сети Internet и т.д.).</w:t>
      </w:r>
    </w:p>
    <w:p w14:paraId="468909A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Персональные данные</w:t>
      </w:r>
      <w:r w:rsidRPr="00B32F50">
        <w:rPr>
          <w:rFonts w:ascii="Times New Roman" w:eastAsia="Times New Roman" w:hAnsi="Times New Roman" w:cs="Times New Roman"/>
          <w:sz w:val="24"/>
          <w:szCs w:val="24"/>
          <w:lang w:eastAsia="ru-RU"/>
        </w:rPr>
        <w:t xml:space="preserve"> – любая информация, относящаяся к определенному или определяемому на основании такой информации физическому лицу (субъекту </w:t>
      </w:r>
      <w:r w:rsidRPr="00B32F50">
        <w:rPr>
          <w:rFonts w:ascii="Times New Roman" w:eastAsia="Times New Roman" w:hAnsi="Times New Roman" w:cs="Times New Roman"/>
          <w:sz w:val="24"/>
          <w:szCs w:val="24"/>
          <w:lang w:eastAsia="ru-RU"/>
        </w:rPr>
        <w:lastRenderedPageBreak/>
        <w:t>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bookmarkStart w:id="28" w:name="_ftnref2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[26]</w:t>
      </w:r>
      <w:r w:rsidRPr="00B32F50">
        <w:rPr>
          <w:rFonts w:ascii="Times New Roman" w:eastAsia="Times New Roman" w:hAnsi="Times New Roman" w:cs="Times New Roman"/>
          <w:sz w:val="24"/>
          <w:szCs w:val="24"/>
          <w:lang w:eastAsia="ru-RU"/>
        </w:rPr>
        <w:fldChar w:fldCharType="end"/>
      </w:r>
      <w:bookmarkEnd w:id="28"/>
      <w:r w:rsidRPr="00B32F50">
        <w:rPr>
          <w:rFonts w:ascii="Times New Roman" w:eastAsia="Times New Roman" w:hAnsi="Times New Roman" w:cs="Times New Roman"/>
          <w:sz w:val="24"/>
          <w:szCs w:val="24"/>
          <w:lang w:eastAsia="ru-RU"/>
        </w:rPr>
        <w:t>.</w:t>
      </w:r>
    </w:p>
    <w:p w14:paraId="124509E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Пользователь </w:t>
      </w:r>
      <w:r w:rsidRPr="00B32F50">
        <w:rPr>
          <w:rFonts w:ascii="Times New Roman" w:eastAsia="Times New Roman" w:hAnsi="Times New Roman" w:cs="Times New Roman"/>
          <w:sz w:val="24"/>
          <w:szCs w:val="24"/>
          <w:lang w:eastAsia="ru-RU"/>
        </w:rPr>
        <w:t>– лицо, участвующее в эксплуатации криптосредства или использующее результаты его функционирования.</w:t>
      </w:r>
    </w:p>
    <w:p w14:paraId="7D9933B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ПО – </w:t>
      </w:r>
      <w:r w:rsidRPr="00B32F50">
        <w:rPr>
          <w:rFonts w:ascii="Times New Roman" w:eastAsia="Times New Roman" w:hAnsi="Times New Roman" w:cs="Times New Roman"/>
          <w:sz w:val="24"/>
          <w:szCs w:val="24"/>
          <w:lang w:eastAsia="ru-RU"/>
        </w:rPr>
        <w:t>программное обеспечение.</w:t>
      </w:r>
    </w:p>
    <w:p w14:paraId="7961BCA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Распространение персональных данных</w:t>
      </w:r>
      <w:r w:rsidRPr="00B32F50">
        <w:rPr>
          <w:rFonts w:ascii="Times New Roman" w:eastAsia="Times New Roman" w:hAnsi="Times New Roman" w:cs="Times New Roman"/>
          <w:sz w:val="24"/>
          <w:szCs w:val="24"/>
          <w:lang w:eastAsia="ru-RU"/>
        </w:rPr>
        <w:t>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bookmarkStart w:id="29" w:name="_ftnref2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[27]</w:t>
      </w:r>
      <w:r w:rsidRPr="00B32F50">
        <w:rPr>
          <w:rFonts w:ascii="Times New Roman" w:eastAsia="Times New Roman" w:hAnsi="Times New Roman" w:cs="Times New Roman"/>
          <w:sz w:val="24"/>
          <w:szCs w:val="24"/>
          <w:lang w:eastAsia="ru-RU"/>
        </w:rPr>
        <w:fldChar w:fldCharType="end"/>
      </w:r>
      <w:bookmarkEnd w:id="29"/>
      <w:r w:rsidRPr="00B32F50">
        <w:rPr>
          <w:rFonts w:ascii="Times New Roman" w:eastAsia="Times New Roman" w:hAnsi="Times New Roman" w:cs="Times New Roman"/>
          <w:sz w:val="24"/>
          <w:szCs w:val="24"/>
          <w:lang w:eastAsia="ru-RU"/>
        </w:rPr>
        <w:t>.</w:t>
      </w:r>
    </w:p>
    <w:p w14:paraId="3590713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Специальная защита</w:t>
      </w:r>
      <w:r w:rsidRPr="00B32F50">
        <w:rPr>
          <w:rFonts w:ascii="Times New Roman" w:eastAsia="Times New Roman" w:hAnsi="Times New Roman" w:cs="Times New Roman"/>
          <w:sz w:val="24"/>
          <w:szCs w:val="24"/>
          <w:lang w:eastAsia="ru-RU"/>
        </w:rPr>
        <w:t> – комплекс организационных и технических мероприятий, обеспечивающих защиту информации от утечки по каналам побочных излучений и наводок.</w:t>
      </w:r>
    </w:p>
    <w:p w14:paraId="0155587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Среда функционирования криптосредства (СФК)</w:t>
      </w:r>
      <w:r w:rsidRPr="00B32F50">
        <w:rPr>
          <w:rFonts w:ascii="Times New Roman" w:eastAsia="Times New Roman" w:hAnsi="Times New Roman" w:cs="Times New Roman"/>
          <w:sz w:val="24"/>
          <w:szCs w:val="24"/>
          <w:lang w:eastAsia="ru-RU"/>
        </w:rPr>
        <w:t> – совокупность технических и программных средств, совместно с которыми предполагается штатное функционирование криптосредства и которые способны повлиять на выполнение предъявляемых к криптосредству требований.</w:t>
      </w:r>
    </w:p>
    <w:p w14:paraId="42300AF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Средство защиты информации</w:t>
      </w:r>
      <w:r w:rsidRPr="00B32F50">
        <w:rPr>
          <w:rFonts w:ascii="Times New Roman" w:eastAsia="Times New Roman" w:hAnsi="Times New Roman" w:cs="Times New Roman"/>
          <w:sz w:val="24"/>
          <w:szCs w:val="24"/>
          <w:lang w:eastAsia="ru-RU"/>
        </w:rPr>
        <w:t> – техническое, программное средство, вещество и (или) материал, предназначенные или используемые для защиты информации</w:t>
      </w:r>
      <w:bookmarkStart w:id="30" w:name="_ftnref2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[28]</w:t>
      </w:r>
      <w:r w:rsidRPr="00B32F50">
        <w:rPr>
          <w:rFonts w:ascii="Times New Roman" w:eastAsia="Times New Roman" w:hAnsi="Times New Roman" w:cs="Times New Roman"/>
          <w:sz w:val="24"/>
          <w:szCs w:val="24"/>
          <w:lang w:eastAsia="ru-RU"/>
        </w:rPr>
        <w:fldChar w:fldCharType="end"/>
      </w:r>
      <w:bookmarkEnd w:id="30"/>
      <w:r w:rsidRPr="00B32F50">
        <w:rPr>
          <w:rFonts w:ascii="Times New Roman" w:eastAsia="Times New Roman" w:hAnsi="Times New Roman" w:cs="Times New Roman"/>
          <w:sz w:val="24"/>
          <w:szCs w:val="24"/>
          <w:lang w:eastAsia="ru-RU"/>
        </w:rPr>
        <w:t>.</w:t>
      </w:r>
    </w:p>
    <w:p w14:paraId="4820E2D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Средство вычислительной техники (СВТ)</w:t>
      </w:r>
      <w:r w:rsidRPr="00B32F50">
        <w:rPr>
          <w:rFonts w:ascii="Times New Roman" w:eastAsia="Times New Roman" w:hAnsi="Times New Roman" w:cs="Times New Roman"/>
          <w:sz w:val="24"/>
          <w:szCs w:val="24"/>
          <w:lang w:eastAsia="ru-RU"/>
        </w:rPr>
        <w:t> - совокупность программных и технических элементов систем обработки данных, способных функционировать самостоятельно или в составе других систем</w:t>
      </w:r>
      <w:bookmarkStart w:id="31" w:name="_ftnref29"/>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"_ftn29"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[29]</w:t>
      </w:r>
      <w:r w:rsidRPr="00B32F50">
        <w:rPr>
          <w:rFonts w:ascii="Times New Roman" w:eastAsia="Times New Roman" w:hAnsi="Times New Roman" w:cs="Times New Roman"/>
          <w:sz w:val="24"/>
          <w:szCs w:val="24"/>
          <w:lang w:eastAsia="ru-RU"/>
        </w:rPr>
        <w:fldChar w:fldCharType="end"/>
      </w:r>
      <w:bookmarkEnd w:id="31"/>
      <w:r w:rsidRPr="00B32F50">
        <w:rPr>
          <w:rFonts w:ascii="Times New Roman" w:eastAsia="Times New Roman" w:hAnsi="Times New Roman" w:cs="Times New Roman"/>
          <w:sz w:val="24"/>
          <w:szCs w:val="24"/>
          <w:lang w:eastAsia="ru-RU"/>
        </w:rPr>
        <w:t>.</w:t>
      </w:r>
    </w:p>
    <w:p w14:paraId="30AA6FB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Трансграничная передача персональных данных</w:t>
      </w:r>
      <w:r w:rsidRPr="00B32F50">
        <w:rPr>
          <w:rFonts w:ascii="Times New Roman" w:eastAsia="Times New Roman" w:hAnsi="Times New Roman" w:cs="Times New Roman"/>
          <w:sz w:val="24"/>
          <w:szCs w:val="24"/>
          <w:lang w:eastAsia="ru-RU"/>
        </w:rPr>
        <w:t> – передача персональных данных оператором через Государственную границу Российской Федерации органу власти иностранного государства, физическому или юридическому лицу иностранного государства</w:t>
      </w:r>
      <w:bookmarkStart w:id="32" w:name="_ftnref30"/>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[30]</w:t>
      </w:r>
      <w:r w:rsidRPr="00B32F50">
        <w:rPr>
          <w:rFonts w:ascii="Times New Roman" w:eastAsia="Times New Roman" w:hAnsi="Times New Roman" w:cs="Times New Roman"/>
          <w:sz w:val="24"/>
          <w:szCs w:val="24"/>
          <w:lang w:eastAsia="ru-RU"/>
        </w:rPr>
        <w:fldChar w:fldCharType="end"/>
      </w:r>
      <w:bookmarkEnd w:id="32"/>
      <w:r w:rsidRPr="00B32F50">
        <w:rPr>
          <w:rFonts w:ascii="Times New Roman" w:eastAsia="Times New Roman" w:hAnsi="Times New Roman" w:cs="Times New Roman"/>
          <w:sz w:val="24"/>
          <w:szCs w:val="24"/>
          <w:lang w:eastAsia="ru-RU"/>
        </w:rPr>
        <w:t>.</w:t>
      </w:r>
    </w:p>
    <w:p w14:paraId="158CF97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ТС – </w:t>
      </w:r>
      <w:r w:rsidRPr="00B32F50">
        <w:rPr>
          <w:rFonts w:ascii="Times New Roman" w:eastAsia="Times New Roman" w:hAnsi="Times New Roman" w:cs="Times New Roman"/>
          <w:sz w:val="24"/>
          <w:szCs w:val="24"/>
          <w:lang w:eastAsia="ru-RU"/>
        </w:rPr>
        <w:t>техническое средство.</w:t>
      </w:r>
    </w:p>
    <w:p w14:paraId="5C4AAA8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Угроза безопасности – </w:t>
      </w:r>
      <w:r w:rsidRPr="00B32F50">
        <w:rPr>
          <w:rFonts w:ascii="Times New Roman" w:eastAsia="Times New Roman" w:hAnsi="Times New Roman" w:cs="Times New Roman"/>
          <w:sz w:val="24"/>
          <w:szCs w:val="24"/>
          <w:lang w:eastAsia="ru-RU"/>
        </w:rPr>
        <w:t>совокупность условий и факторов, создающих опасность жизненно важным интересам личности, общества и государства</w:t>
      </w:r>
      <w:bookmarkStart w:id="33" w:name="_ftnref31"/>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[31]</w:t>
      </w:r>
      <w:r w:rsidRPr="00B32F50">
        <w:rPr>
          <w:rFonts w:ascii="Times New Roman" w:eastAsia="Times New Roman" w:hAnsi="Times New Roman" w:cs="Times New Roman"/>
          <w:sz w:val="24"/>
          <w:szCs w:val="24"/>
          <w:lang w:eastAsia="ru-RU"/>
        </w:rPr>
        <w:fldChar w:fldCharType="end"/>
      </w:r>
      <w:bookmarkEnd w:id="33"/>
      <w:r w:rsidRPr="00B32F50">
        <w:rPr>
          <w:rFonts w:ascii="Times New Roman" w:eastAsia="Times New Roman" w:hAnsi="Times New Roman" w:cs="Times New Roman"/>
          <w:sz w:val="24"/>
          <w:szCs w:val="24"/>
          <w:lang w:eastAsia="ru-RU"/>
        </w:rPr>
        <w:t>.</w:t>
      </w:r>
    </w:p>
    <w:p w14:paraId="377D29F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Угроза безопасности объекта</w:t>
      </w:r>
      <w:r w:rsidRPr="00B32F50">
        <w:rPr>
          <w:rFonts w:ascii="Times New Roman" w:eastAsia="Times New Roman" w:hAnsi="Times New Roman" w:cs="Times New Roman"/>
          <w:sz w:val="24"/>
          <w:szCs w:val="24"/>
          <w:lang w:eastAsia="ru-RU"/>
        </w:rPr>
        <w:t xml:space="preserve"> – возможное нарушение характеристики безопасности объекта.</w:t>
      </w:r>
    </w:p>
    <w:p w14:paraId="57C03E5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Уничтожение персональных данных</w:t>
      </w:r>
      <w:r w:rsidRPr="00B32F50">
        <w:rPr>
          <w:rFonts w:ascii="Times New Roman" w:eastAsia="Times New Roman" w:hAnsi="Times New Roman" w:cs="Times New Roman"/>
          <w:sz w:val="24"/>
          <w:szCs w:val="24"/>
          <w:lang w:eastAsia="ru-RU"/>
        </w:rPr>
        <w:t>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w:t>
      </w:r>
      <w:bookmarkStart w:id="34" w:name="_ftnref32"/>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[32]</w:t>
      </w:r>
      <w:r w:rsidRPr="00B32F50">
        <w:rPr>
          <w:rFonts w:ascii="Times New Roman" w:eastAsia="Times New Roman" w:hAnsi="Times New Roman" w:cs="Times New Roman"/>
          <w:sz w:val="24"/>
          <w:szCs w:val="24"/>
          <w:lang w:eastAsia="ru-RU"/>
        </w:rPr>
        <w:fldChar w:fldCharType="end"/>
      </w:r>
      <w:bookmarkEnd w:id="34"/>
      <w:r w:rsidRPr="00B32F50">
        <w:rPr>
          <w:rFonts w:ascii="Times New Roman" w:eastAsia="Times New Roman" w:hAnsi="Times New Roman" w:cs="Times New Roman"/>
          <w:sz w:val="24"/>
          <w:szCs w:val="24"/>
          <w:lang w:eastAsia="ru-RU"/>
        </w:rPr>
        <w:t>.</w:t>
      </w:r>
    </w:p>
    <w:p w14:paraId="0524D71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Успешная атака</w:t>
      </w:r>
      <w:r w:rsidRPr="00B32F50">
        <w:rPr>
          <w:rFonts w:ascii="Times New Roman" w:eastAsia="Times New Roman" w:hAnsi="Times New Roman" w:cs="Times New Roman"/>
          <w:sz w:val="24"/>
          <w:szCs w:val="24"/>
          <w:lang w:eastAsia="ru-RU"/>
        </w:rPr>
        <w:t> – атака, достигшая своей цели.</w:t>
      </w:r>
    </w:p>
    <w:p w14:paraId="715B6EE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lastRenderedPageBreak/>
        <w:t>Уровень криптографической защиты информации</w:t>
      </w:r>
      <w:r w:rsidRPr="00B32F50">
        <w:rPr>
          <w:rFonts w:ascii="Times New Roman" w:eastAsia="Times New Roman" w:hAnsi="Times New Roman" w:cs="Times New Roman"/>
          <w:sz w:val="24"/>
          <w:szCs w:val="24"/>
          <w:lang w:eastAsia="ru-RU"/>
        </w:rPr>
        <w:t> – совокупность требований, предъявляемых к криптосредству.</w:t>
      </w:r>
    </w:p>
    <w:p w14:paraId="5BB9A76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Характеристика безопасности объекта</w:t>
      </w:r>
      <w:r w:rsidRPr="00B32F50">
        <w:rPr>
          <w:rFonts w:ascii="Times New Roman" w:eastAsia="Times New Roman" w:hAnsi="Times New Roman" w:cs="Times New Roman"/>
          <w:sz w:val="24"/>
          <w:szCs w:val="24"/>
          <w:lang w:eastAsia="ru-RU"/>
        </w:rPr>
        <w:t>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14:paraId="7C58B37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t>Шифровальные (криптографические) средства</w:t>
      </w:r>
      <w:r w:rsidRPr="00B32F50">
        <w:rPr>
          <w:rFonts w:ascii="Times New Roman" w:eastAsia="Times New Roman" w:hAnsi="Times New Roman" w:cs="Times New Roman"/>
          <w:sz w:val="24"/>
          <w:szCs w:val="24"/>
          <w:lang w:eastAsia="ru-RU"/>
        </w:rPr>
        <w:t>:</w:t>
      </w:r>
    </w:p>
    <w:p w14:paraId="71EA0F9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а) средства шифрования – аппаратные, программные и аппаратно–</w:t>
      </w:r>
    </w:p>
    <w:p w14:paraId="3B65A7D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программные средства, системы и комплексы, реализующие алгоритмы криптографического преобразования информации и предназначенные для защиты информации при передаче по каналам связи и (или) для защиты информации от несанкционированного доступа при ее обработке и хранении;</w:t>
      </w:r>
    </w:p>
    <w:p w14:paraId="45E3D62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б) средства имитозащиты – аппаратные, программные и аппаратно–программные средства, системы и комплексы, реализующие алгоритмы криптографического преобразования информации и предназначенные для защиты от навязывания ложной информации;</w:t>
      </w:r>
    </w:p>
    <w:p w14:paraId="509BEFE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средства электронной цифровой подписи – аппаратные, программные и аппаратно–программные средства, обеспечивающие на основе криптографических преобразований реализацию хотя бы одной из следующих функций: создание электронной цифровой подписи с использованием закрытого ключа электронной цифровой подписи, подтверждение с использованием открытого ключа электронной цифровой подписи подлинности электронной цифровой подписи, создание закрытых и открытых ключей электронной цифровой подписи;</w:t>
      </w:r>
    </w:p>
    <w:p w14:paraId="094F91A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г) средства кодирования – средства, реализующие алгоритмы криптографического преобразования информации с выполнением части преобразования путем ручных операций или с использованием автоматизированных средств на основе таких операций;</w:t>
      </w:r>
    </w:p>
    <w:p w14:paraId="4C930BC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 средства изготовления ключевых документов (независимо от вида носителя ключевой информации);</w:t>
      </w:r>
    </w:p>
    <w:p w14:paraId="4038C5C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е) ключевые документы (независимо от вида носителя ключевой информации)</w:t>
      </w:r>
      <w:bookmarkStart w:id="35" w:name="_ftnref33"/>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[33]</w:t>
      </w:r>
      <w:r w:rsidRPr="00B32F50">
        <w:rPr>
          <w:rFonts w:ascii="Times New Roman" w:eastAsia="Times New Roman" w:hAnsi="Times New Roman" w:cs="Times New Roman"/>
          <w:sz w:val="24"/>
          <w:szCs w:val="24"/>
          <w:lang w:eastAsia="ru-RU"/>
        </w:rPr>
        <w:fldChar w:fldCharType="end"/>
      </w:r>
      <w:bookmarkEnd w:id="35"/>
      <w:r w:rsidRPr="00B32F50">
        <w:rPr>
          <w:rFonts w:ascii="Times New Roman" w:eastAsia="Times New Roman" w:hAnsi="Times New Roman" w:cs="Times New Roman"/>
          <w:sz w:val="24"/>
          <w:szCs w:val="24"/>
          <w:lang w:eastAsia="ru-RU"/>
        </w:rPr>
        <w:t>.</w:t>
      </w:r>
    </w:p>
    <w:p w14:paraId="5D07A13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14:paraId="08C04027"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5269E019"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36" w:name="_Toc199533276"/>
      <w:bookmarkEnd w:id="36"/>
      <w:r w:rsidRPr="00B32F50">
        <w:rPr>
          <w:rFonts w:ascii="Times New Roman" w:eastAsia="Times New Roman" w:hAnsi="Times New Roman" w:cs="Times New Roman"/>
          <w:b/>
          <w:bCs/>
          <w:sz w:val="27"/>
          <w:szCs w:val="27"/>
          <w:lang w:eastAsia="ru-RU"/>
        </w:rPr>
        <w:t>2  Основные положения</w:t>
      </w:r>
    </w:p>
    <w:p w14:paraId="42C7074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37" w:name="_Toc117507070"/>
      <w:bookmarkEnd w:id="37"/>
      <w:r w:rsidRPr="00B32F50">
        <w:rPr>
          <w:rFonts w:ascii="Times New Roman" w:eastAsia="Times New Roman" w:hAnsi="Times New Roman" w:cs="Times New Roman"/>
          <w:sz w:val="24"/>
          <w:szCs w:val="24"/>
          <w:lang w:eastAsia="ru-RU"/>
        </w:rPr>
        <w:t>2.1.  Работы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(далее – информационная система) проводятся в соответствии со следующими основными документами:</w:t>
      </w:r>
    </w:p>
    <w:p w14:paraId="68702E9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Федеральный закон от 27 июля 2006 года № 149-ФЗ «Об информации, информационных технологиях и о защите информации»;</w:t>
      </w:r>
    </w:p>
    <w:p w14:paraId="32B7A52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Федеральный закон от 27 июля 2006 года № 152-ФЗ «О персональных данных»;</w:t>
      </w:r>
    </w:p>
    <w:p w14:paraId="4A489F2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Положение об обеспечении безопасности персональных данных при их обработке в информационных системах персональных данных, утвержденное постановлением Правительства Российской Федерации от 17 ноября 2007 года № 781 (далее – Положение);</w:t>
      </w:r>
    </w:p>
    <w:p w14:paraId="5F0E023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Порядок проведения классификации информационных систем персональных данных, утвержденный приказом ФСТЭК России, ФСБ России и Мининформсвязи России от 13 февраля 2008 года № 55/86/20 (зарегистрирован Минюстом России 3 апреля 2008 года, регистрационный № 11462) (далее – Порядок);</w:t>
      </w:r>
    </w:p>
    <w:p w14:paraId="3777E58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Положение о разработке, производстве, реализации и эксплуатации шифровальных (криптографических) средств защиты информации (Положение ПКЗ-2005), утвержденное приказом ФСБ России от 9 февраля 2005 года № 66 (зарегистрирован Минюстом России 3 марта 2005 года, регистрационный № 6382);</w:t>
      </w:r>
    </w:p>
    <w:p w14:paraId="0DAD34F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Типовые требования по организации и обеспечению функционирования шифровальных (криптографических) средств, предназначенных для защиты информации, не содержащей сведений,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 (ФСБ России, № 149/6/6-622, 2008);</w:t>
      </w:r>
    </w:p>
    <w:p w14:paraId="48D51E0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настоящие Методические рекомендации.</w:t>
      </w:r>
    </w:p>
    <w:p w14:paraId="32ECCA0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2.2.  В соответствии с п. 2 Положения безопасность персональных данных при их обработке в информационных системах обеспечивается с помощью системы защиты персональных данных, включающей организационные меры и средства защиты информации (в том числе шифровальные (криптографические) средства, средства предотвращения несанкционированного доступа, утечки информации по техническим каналам, программно-технических воздействий на технические средства обработки персональных данных), а также используемые в информационной системе информационные технологии. Технические и программные средства должны удовлетворять устанавливаемым в соответствии с законодательством Российской Федерации требованиям, обеспечивающим защиту информации.</w:t>
      </w:r>
    </w:p>
    <w:p w14:paraId="410F5B3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2.3.  В соответствии с п. 12 Положения необходимым условием разработки системы защиты персональных данных является формирование модели угроз безопасности персональных данных (далее – модель угроз).</w:t>
      </w:r>
    </w:p>
    <w:p w14:paraId="052A28D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Кроме этого, в соответствии с п. 16 Порядка модель угроз необходима для определения класса специальной информационной системы.</w:t>
      </w:r>
    </w:p>
    <w:p w14:paraId="3D6C8E6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2.4.  Модель угроз формируется и утверждается оператором в соответствии с методическими документами, разработанными в соответствии с пунктом 2 постановления Правительства Российской Федерации от 17 ноября 2007 г. № 781 «Об утверждении Положения об обеспечении безопасности персональных данных при их обработке в информационных системах персональных данных»</w:t>
      </w:r>
      <w:bookmarkStart w:id="38" w:name="_ftnref34"/>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vertAlign w:val="superscript"/>
          <w:lang w:eastAsia="ru-RU"/>
        </w:rPr>
        <w:t>[34]</w:t>
      </w:r>
      <w:r w:rsidRPr="00B32F50">
        <w:rPr>
          <w:rFonts w:ascii="Times New Roman" w:eastAsia="Times New Roman" w:hAnsi="Times New Roman" w:cs="Times New Roman"/>
          <w:sz w:val="24"/>
          <w:szCs w:val="24"/>
          <w:lang w:eastAsia="ru-RU"/>
        </w:rPr>
        <w:fldChar w:fldCharType="end"/>
      </w:r>
      <w:bookmarkEnd w:id="38"/>
      <w:r w:rsidRPr="00B32F50">
        <w:rPr>
          <w:rFonts w:ascii="Times New Roman" w:eastAsia="Times New Roman" w:hAnsi="Times New Roman" w:cs="Times New Roman"/>
          <w:sz w:val="24"/>
          <w:szCs w:val="24"/>
          <w:lang w:eastAsia="ru-RU"/>
        </w:rPr>
        <w:t>.</w:t>
      </w:r>
    </w:p>
    <w:p w14:paraId="089ED86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В случае обеспечения безопасности персональных данных без использования криптосредств при формировании модели угроз используются методические документы ФСТЭК России.</w:t>
      </w:r>
    </w:p>
    <w:p w14:paraId="50E0FE5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случае определения оператором необходимости обеспечения безопасности персональных данных с использованием криптосредств  при формировании модели угроз используются методические документы ФСТЭК России и настоящие Методические рекомендации. При этом из двух содержащихся в документах ФСТЭК России и Методических рекомендациях однотипных угроз выбирается более опасная.</w:t>
      </w:r>
    </w:p>
    <w:p w14:paraId="6289893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По согласованию с ФСТЭК России и ФСБ России допускается формирование модели угроз только на основании настоящих Методических рекомендаций.</w:t>
      </w:r>
    </w:p>
    <w:p w14:paraId="5163209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обеспечении безопасности персональных данных при обработке в информационных системах, отнесенных к компетенции ФСБ России, модели угроз формируются только на основании настоящих Методических рекомендаций.</w:t>
      </w:r>
    </w:p>
    <w:p w14:paraId="62E5E72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2.5.  В случае использования в информационной системе криптосредств при необходимости к формированию модели угроз могут привлекаться лицензиаты ФСБ России, являющиеся разработчиками криптосредств или специализированными организациями, проводящими тематические исследования криптосредств.</w:t>
      </w:r>
    </w:p>
    <w:p w14:paraId="28E1495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2.6.  Модель угроз может быть пересмотрена:</w:t>
      </w:r>
    </w:p>
    <w:p w14:paraId="65C657D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39" w:name="_Toc117507071"/>
      <w:bookmarkEnd w:id="39"/>
      <w:r w:rsidRPr="00B32F50">
        <w:rPr>
          <w:rFonts w:ascii="Times New Roman" w:eastAsia="Times New Roman" w:hAnsi="Times New Roman" w:cs="Times New Roman"/>
          <w:sz w:val="24"/>
          <w:szCs w:val="24"/>
          <w:lang w:eastAsia="ru-RU"/>
        </w:rPr>
        <w:t>-  по решению оператора на основе периодически проводимых им анализа и оценки угроз безопасности персональных данных с учетом особенностей и (или) изменений конкретной информационной системы;</w:t>
      </w:r>
    </w:p>
    <w:p w14:paraId="0525459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 результатам мероприятий по контролю за выполнением требований к обеспечению безопасности персональных данных при их обработке в информационной системе.</w:t>
      </w:r>
    </w:p>
    <w:p w14:paraId="01EAEA2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14:paraId="2C25942A"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38B1D95D"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0" w:name="_Toc199533277"/>
      <w:bookmarkEnd w:id="40"/>
      <w:r w:rsidRPr="00B32F50">
        <w:rPr>
          <w:rFonts w:ascii="Times New Roman" w:eastAsia="Times New Roman" w:hAnsi="Times New Roman" w:cs="Times New Roman"/>
          <w:b/>
          <w:bCs/>
          <w:sz w:val="27"/>
          <w:szCs w:val="27"/>
          <w:lang w:eastAsia="ru-RU"/>
        </w:rPr>
        <w:t>3  Методология формирования модели угроз</w:t>
      </w:r>
    </w:p>
    <w:p w14:paraId="19ECA7EB"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1" w:name="_Toc199533278"/>
      <w:bookmarkEnd w:id="41"/>
      <w:r w:rsidRPr="00B32F50">
        <w:rPr>
          <w:rFonts w:ascii="Times New Roman" w:eastAsia="Times New Roman" w:hAnsi="Times New Roman" w:cs="Times New Roman"/>
          <w:b/>
          <w:bCs/>
          <w:i/>
          <w:iCs/>
          <w:sz w:val="27"/>
          <w:szCs w:val="27"/>
          <w:lang w:eastAsia="ru-RU"/>
        </w:rPr>
        <w:t>3.1  Общие принципы</w:t>
      </w:r>
    </w:p>
    <w:p w14:paraId="26F2A1C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2" w:name="_Toc117507073"/>
      <w:bookmarkEnd w:id="42"/>
      <w:r w:rsidRPr="00B32F50">
        <w:rPr>
          <w:rFonts w:ascii="Times New Roman" w:eastAsia="Times New Roman" w:hAnsi="Times New Roman" w:cs="Times New Roman"/>
          <w:sz w:val="24"/>
          <w:szCs w:val="24"/>
          <w:lang w:eastAsia="ru-RU"/>
        </w:rPr>
        <w:t>Разработка модели угроз должна базироваться на следующих принципах:</w:t>
      </w:r>
    </w:p>
    <w:p w14:paraId="453482F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1) Безопасность персональных данных при их обработке в информационных системах обеспечивается с помощью системы защиты персональных данных (п. 2.2 Методических рекомендаций).</w:t>
      </w:r>
    </w:p>
    <w:p w14:paraId="0A902DD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 При формировании модели угроз необходимо учитывать как угрозы, осуществление которых нарушает безопасность персональных данных (далее – прямая угроза), так и угрозы, создающие условия для появления прямых угроз (далее – косвенные угрозы) или косвенных угроз.</w:t>
      </w:r>
    </w:p>
    <w:p w14:paraId="583C811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3) 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2430B78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 Криптосредство штатно функционирует совместно с техническими и программными средствами, которые способны повлиять на выполнение предъявляемых к криптосредству требований и которые образуют среду функционирования криптосредства (СФК).</w:t>
      </w:r>
    </w:p>
    <w:p w14:paraId="7BFD990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5) Система защиты персональных данных не может обеспечить защиту информации от действий, выполняемых в рамках предоставленных субъекту действий полномочий (например, криптосредство не может обеспечить защиту информации от раскрытия лицами, которым предоставлено право на доступ к этой информации).</w:t>
      </w:r>
    </w:p>
    <w:p w14:paraId="4AE452F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6) Нарушитель может действовать на различных этапах жизненного цикла криптосредства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криптосредства и СФК).</w:t>
      </w:r>
    </w:p>
    <w:p w14:paraId="3450D5F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7) Для обеспечения безопасности персональных данных при их обработке в информационных системах должны использоваться сертифицированные в системе сертификации ФСБ России (имеющие положительное заключение экспертной организации о соответствии требованиям нормативных документов по безопасности информации) криптосредства.</w:t>
      </w:r>
    </w:p>
    <w:p w14:paraId="1C2DD3C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случае отсутствия готовых сертифицированных криптосредств, функционально пригодных для обеспечения безопасности персональных данных при их обработке в конкретной информационной системе, на этапе аванпроекта или эскизного (эскизно-технического) проекта разработчиком информационной системы с участием оператора и предполагаемого разработчика криптосредства готовится обоснование целесообразности разработки нового типа криптосредства и определяются требования к его функциональным свойствам.</w:t>
      </w:r>
    </w:p>
    <w:p w14:paraId="2521573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Разработка нового типа криптосредства осуществляется в соответствии с Положением ПКЗ-2005.</w:t>
      </w:r>
    </w:p>
    <w:p w14:paraId="0B1C03D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Различают модель угроз верхнего уровня и детализированную модель угроз.</w:t>
      </w:r>
    </w:p>
    <w:p w14:paraId="4CCB482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Модель угроз верхнего уровня предназначена для определения характеристик безопасности защищаемых персональных данных и других объектов защиты (принципы 2 и 3). Эта модель также определяет исходные данные для детализированной модели угроз.</w:t>
      </w:r>
    </w:p>
    <w:p w14:paraId="2D9C219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Детализированная модель угроз предназначена для определения требуемого уровня криптографической защиты.</w:t>
      </w:r>
    </w:p>
    <w:p w14:paraId="59C074E4"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47513807"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3" w:name="_Toc199533280"/>
      <w:bookmarkStart w:id="44" w:name="_Toc199533279"/>
      <w:bookmarkEnd w:id="43"/>
      <w:bookmarkEnd w:id="44"/>
      <w:r w:rsidRPr="00B32F50">
        <w:rPr>
          <w:rFonts w:ascii="Times New Roman" w:eastAsia="Times New Roman" w:hAnsi="Times New Roman" w:cs="Times New Roman"/>
          <w:b/>
          <w:bCs/>
          <w:i/>
          <w:iCs/>
          <w:sz w:val="27"/>
          <w:szCs w:val="27"/>
          <w:lang w:eastAsia="ru-RU"/>
        </w:rPr>
        <w:t>3.2  Методология формирования модели угроз верхнего уровня</w:t>
      </w:r>
    </w:p>
    <w:p w14:paraId="11DF3F4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45" w:name="_Toc117507074"/>
      <w:bookmarkEnd w:id="45"/>
      <w:r w:rsidRPr="00B32F50">
        <w:rPr>
          <w:rFonts w:ascii="Times New Roman" w:eastAsia="Times New Roman" w:hAnsi="Times New Roman" w:cs="Times New Roman"/>
          <w:sz w:val="24"/>
          <w:szCs w:val="24"/>
          <w:lang w:eastAsia="ru-RU"/>
        </w:rPr>
        <w:lastRenderedPageBreak/>
        <w:t>Формирование модели угроз верхнего уровня осуществляется на этапе сбора и анализа исходных данных по информационной системе в соответствии с установленным Порядком.</w:t>
      </w:r>
    </w:p>
    <w:p w14:paraId="3C8B85B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Для правильного определения криптосредств, необходимых для обеспечения безопасности персональных данных, дополнительно к данному этапу предъявляются следующие требования.</w:t>
      </w:r>
    </w:p>
    <w:p w14:paraId="4F95D882"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6" w:name="_Toc199533281"/>
      <w:bookmarkEnd w:id="46"/>
      <w:r w:rsidRPr="00B32F50">
        <w:rPr>
          <w:rFonts w:ascii="Times New Roman" w:eastAsia="Times New Roman" w:hAnsi="Times New Roman" w:cs="Times New Roman"/>
          <w:b/>
          <w:bCs/>
          <w:i/>
          <w:iCs/>
          <w:sz w:val="27"/>
          <w:szCs w:val="27"/>
          <w:lang w:eastAsia="ru-RU"/>
        </w:rPr>
        <w:t xml:space="preserve">Определение условий создания и использования персональных данных </w:t>
      </w:r>
    </w:p>
    <w:p w14:paraId="429FC5F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Должны быть описаны условия создания и использования персональных данных. Для этого определяются:</w:t>
      </w:r>
    </w:p>
    <w:p w14:paraId="0679C32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субъекты, создающие персональные данные (в качестве такого субъекта может выступать лицо или его представитель в виде программного или технического средства);</w:t>
      </w:r>
    </w:p>
    <w:p w14:paraId="083FD09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субъекты, которым персональные данные предназначены;</w:t>
      </w:r>
    </w:p>
    <w:p w14:paraId="1332C1A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правила доступа к защищаемой информации;</w:t>
      </w:r>
    </w:p>
    <w:p w14:paraId="1D3CA48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информационные технологии, базы данных, технические средства, используемые для создания и обработки персональных данных;</w:t>
      </w:r>
    </w:p>
    <w:p w14:paraId="3A8075A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используемые в процессе создания и использования персональных данных объекты, которые могут быть объектами угроз, создающими условия для появления угроз персональным данным. Такого рода объектами могут быть, например, технические и программные средства.</w:t>
      </w:r>
    </w:p>
    <w:p w14:paraId="6D2D903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Степень детализации описания должна быть достаточной для выполнения остальных требований к этапу сбора и анализа исходных данных по информационной системе.</w:t>
      </w:r>
    </w:p>
    <w:p w14:paraId="0803131C"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7" w:name="_Toc199533282"/>
      <w:bookmarkEnd w:id="47"/>
      <w:r w:rsidRPr="00B32F50">
        <w:rPr>
          <w:rFonts w:ascii="Times New Roman" w:eastAsia="Times New Roman" w:hAnsi="Times New Roman" w:cs="Times New Roman"/>
          <w:b/>
          <w:bCs/>
          <w:i/>
          <w:iCs/>
          <w:sz w:val="27"/>
          <w:szCs w:val="27"/>
          <w:lang w:eastAsia="ru-RU"/>
        </w:rPr>
        <w:t>Описание форм представления персональных данных</w:t>
      </w:r>
    </w:p>
    <w:p w14:paraId="7900CD6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Персональные данные имеют различные формы представления (формы фиксации) с учетом используемых в информационной системе информационных технологий и технических средств.</w:t>
      </w:r>
    </w:p>
    <w:p w14:paraId="2ED48CA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Необходимо дать описание этих форм представления (форм фиксации) персональных данных. К таким формам относятся области оперативной памяти, файлы, записи баз данных, почтовые отправления и т.д.</w:t>
      </w:r>
    </w:p>
    <w:p w14:paraId="2B25EC1E"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8" w:name="_Toc199533283"/>
      <w:bookmarkEnd w:id="48"/>
      <w:r w:rsidRPr="00B32F50">
        <w:rPr>
          <w:rFonts w:ascii="Times New Roman" w:eastAsia="Times New Roman" w:hAnsi="Times New Roman" w:cs="Times New Roman"/>
          <w:b/>
          <w:bCs/>
          <w:i/>
          <w:iCs/>
          <w:sz w:val="27"/>
          <w:szCs w:val="27"/>
          <w:lang w:eastAsia="ru-RU"/>
        </w:rPr>
        <w:t>Описание информации, сопутствующей процессам создания и использования персональных данных</w:t>
      </w:r>
    </w:p>
    <w:p w14:paraId="68E00CD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 основе анализа условий создания и использования персональных данных должна быть определена информация, сопутствующая процессам создания и использования персональных данных. При этом представляет интерес только та информация, которая может быть объектом угроз и потребует защиты.</w:t>
      </w:r>
    </w:p>
    <w:p w14:paraId="765A95E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 указанной информации, в частности, относится:</w:t>
      </w:r>
    </w:p>
    <w:p w14:paraId="0C35EFC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ключевая, аутентифицирующая и парольная информация криптосредства;</w:t>
      </w:r>
    </w:p>
    <w:p w14:paraId="0C3B660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криптографически опасная информация (КОИ);</w:t>
      </w:r>
    </w:p>
    <w:p w14:paraId="5DC4F24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конфигурационная информация;</w:t>
      </w:r>
    </w:p>
    <w:p w14:paraId="678E82C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управляющая информация;</w:t>
      </w:r>
    </w:p>
    <w:p w14:paraId="613CCE7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информация в электронных журналах регистрации;</w:t>
      </w:r>
    </w:p>
    <w:p w14:paraId="74CA46F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побочные сигналы, которые возникают в процессе функционирования технических средств и в которых полностью или частично отражаются персональные данные или другая защищаемая информация;</w:t>
      </w:r>
    </w:p>
    <w:p w14:paraId="0F12068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резервные копии файлов с защищаемой информацией, которые могут создаваться в процессе обработки этих файлов;</w:t>
      </w:r>
    </w:p>
    <w:p w14:paraId="4190CF3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остаточная информация на носителях информации.</w:t>
      </w:r>
    </w:p>
    <w:p w14:paraId="6B6971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информации, сопутствующей процессам создания и использования персональных данных.</w:t>
      </w:r>
    </w:p>
    <w:p w14:paraId="4732432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Разработчики модели угроз - специалисты в области защиты информации могут уточнить указанный выше перечень информации, сопутствующей процессам создания и использования персональных данных, с приведением соответствующих обоснований. Рекомендуется указанное уточнение делать только в случае необходимости разработки нового типа криптосредства.</w:t>
      </w:r>
    </w:p>
    <w:p w14:paraId="6E46610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Уточнение перечня информации, сопутствующей процессам создания и использования персональных данных, должно осуществляться путем:</w:t>
      </w:r>
    </w:p>
    <w:p w14:paraId="1D04C55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исключения типов рассматриваемой информации из указанного выше перечня, которые являются избыточными в силу специфики конкретной информационной системы;</w:t>
      </w:r>
    </w:p>
    <w:p w14:paraId="5B13BA9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конкретизации и детализации не исключенных типов рассматриваемой информации с учетом конкретных условий эксплуатации информационной системы;</w:t>
      </w:r>
    </w:p>
    <w:p w14:paraId="1EE9920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описания типов рассматриваемой информации, не указанных в приведенном выше перечне.</w:t>
      </w:r>
    </w:p>
    <w:p w14:paraId="01944E0C"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49" w:name="_Toc199533284"/>
      <w:bookmarkEnd w:id="49"/>
      <w:r w:rsidRPr="00B32F50">
        <w:rPr>
          <w:rFonts w:ascii="Times New Roman" w:eastAsia="Times New Roman" w:hAnsi="Times New Roman" w:cs="Times New Roman"/>
          <w:b/>
          <w:bCs/>
          <w:i/>
          <w:iCs/>
          <w:sz w:val="27"/>
          <w:szCs w:val="27"/>
          <w:lang w:eastAsia="ru-RU"/>
        </w:rPr>
        <w:t>Определение характеристик безопасности</w:t>
      </w:r>
    </w:p>
    <w:p w14:paraId="3182CF9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Необходимо определить характеристики безопасности не только персональных данных, но и характеристики безопасности всех объектов, которые были определены как возможные объекты угроз.</w:t>
      </w:r>
    </w:p>
    <w:p w14:paraId="0263AF2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Основными (классическими) характеристиками безопасности являются конфиденциальность, целостность и доступность.</w:t>
      </w:r>
    </w:p>
    <w:p w14:paraId="4543267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дополнение к перечисленным выше основным характеристикам безопасности могут рассматриваться также и другие характеристики безопасности. В частности, к таким характеристикам относятся неотказуемость</w:t>
      </w:r>
      <w:bookmarkStart w:id="50" w:name="_ftnref35"/>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[35]</w:t>
      </w:r>
      <w:r w:rsidRPr="00B32F50">
        <w:rPr>
          <w:rFonts w:ascii="Times New Roman" w:eastAsia="Times New Roman" w:hAnsi="Times New Roman" w:cs="Times New Roman"/>
          <w:sz w:val="24"/>
          <w:szCs w:val="24"/>
          <w:lang w:eastAsia="ru-RU"/>
        </w:rPr>
        <w:fldChar w:fldCharType="end"/>
      </w:r>
      <w:bookmarkEnd w:id="50"/>
      <w:r w:rsidRPr="00B32F50">
        <w:rPr>
          <w:rFonts w:ascii="Times New Roman" w:eastAsia="Times New Roman" w:hAnsi="Times New Roman" w:cs="Times New Roman"/>
          <w:sz w:val="24"/>
          <w:szCs w:val="24"/>
          <w:lang w:eastAsia="ru-RU"/>
        </w:rPr>
        <w:t>, учетность</w:t>
      </w:r>
      <w:bookmarkStart w:id="51" w:name="_ftnref36"/>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[36]</w:t>
      </w:r>
      <w:r w:rsidRPr="00B32F50">
        <w:rPr>
          <w:rFonts w:ascii="Times New Roman" w:eastAsia="Times New Roman" w:hAnsi="Times New Roman" w:cs="Times New Roman"/>
          <w:sz w:val="24"/>
          <w:szCs w:val="24"/>
          <w:lang w:eastAsia="ru-RU"/>
        </w:rPr>
        <w:fldChar w:fldCharType="end"/>
      </w:r>
      <w:bookmarkEnd w:id="51"/>
      <w:r w:rsidRPr="00B32F50">
        <w:rPr>
          <w:rFonts w:ascii="Times New Roman" w:eastAsia="Times New Roman" w:hAnsi="Times New Roman" w:cs="Times New Roman"/>
          <w:sz w:val="24"/>
          <w:szCs w:val="24"/>
          <w:lang w:eastAsia="ru-RU"/>
        </w:rPr>
        <w:t xml:space="preserve"> (иногда в качестве </w:t>
      </w:r>
      <w:r w:rsidRPr="00B32F50">
        <w:rPr>
          <w:rFonts w:ascii="Times New Roman" w:eastAsia="Times New Roman" w:hAnsi="Times New Roman" w:cs="Times New Roman"/>
          <w:sz w:val="24"/>
          <w:szCs w:val="24"/>
          <w:lang w:eastAsia="ru-RU"/>
        </w:rPr>
        <w:lastRenderedPageBreak/>
        <w:t>синонима используется термин «подконтрольность»), аутентичность</w:t>
      </w:r>
      <w:bookmarkStart w:id="52" w:name="_ftnref37"/>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[37]</w:t>
      </w:r>
      <w:r w:rsidRPr="00B32F50">
        <w:rPr>
          <w:rFonts w:ascii="Times New Roman" w:eastAsia="Times New Roman" w:hAnsi="Times New Roman" w:cs="Times New Roman"/>
          <w:sz w:val="24"/>
          <w:szCs w:val="24"/>
          <w:lang w:eastAsia="ru-RU"/>
        </w:rPr>
        <w:fldChar w:fldCharType="end"/>
      </w:r>
      <w:bookmarkEnd w:id="52"/>
      <w:r w:rsidRPr="00B32F50">
        <w:rPr>
          <w:rFonts w:ascii="Times New Roman" w:eastAsia="Times New Roman" w:hAnsi="Times New Roman" w:cs="Times New Roman"/>
          <w:sz w:val="24"/>
          <w:szCs w:val="24"/>
          <w:lang w:eastAsia="ru-RU"/>
        </w:rPr>
        <w:t xml:space="preserve"> (иногда в качестве синонима используется термин «достоверность») и адекватность</w:t>
      </w:r>
      <w:bookmarkStart w:id="53" w:name="_ftnref38"/>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"_ftn38"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38</w:t>
      </w:r>
      <w:r w:rsidRPr="00B32F50">
        <w:rPr>
          <w:rFonts w:ascii="Times New Roman" w:eastAsia="Times New Roman" w:hAnsi="Times New Roman" w:cs="Times New Roman"/>
          <w:sz w:val="24"/>
          <w:szCs w:val="24"/>
          <w:lang w:eastAsia="ru-RU"/>
        </w:rPr>
        <w:fldChar w:fldCharType="end"/>
      </w:r>
      <w:bookmarkEnd w:id="53"/>
      <w:r w:rsidRPr="00B32F50">
        <w:rPr>
          <w:rFonts w:ascii="Times New Roman" w:eastAsia="Times New Roman" w:hAnsi="Times New Roman" w:cs="Times New Roman"/>
          <w:sz w:val="24"/>
          <w:szCs w:val="24"/>
          <w:lang w:eastAsia="ru-RU"/>
        </w:rPr>
        <w:t>.</w:t>
      </w:r>
    </w:p>
    <w:p w14:paraId="3C27D41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Приведенный список характеристик безопасности не является исчерпывающим. Возможность большого числа характеристик безопасности кроется в определении понятия «характеристика безопасности объекта»:</w:t>
      </w:r>
    </w:p>
    <w:p w14:paraId="5F00BDF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w:t>
      </w:r>
      <w:r w:rsidRPr="00B32F50">
        <w:rPr>
          <w:rFonts w:ascii="Times New Roman" w:eastAsia="Times New Roman" w:hAnsi="Times New Roman" w:cs="Times New Roman"/>
          <w:b/>
          <w:bCs/>
          <w:sz w:val="24"/>
          <w:szCs w:val="24"/>
          <w:lang w:eastAsia="ru-RU"/>
        </w:rPr>
        <w:t>характеристика безопасности объекта</w:t>
      </w:r>
      <w:r w:rsidRPr="00B32F50">
        <w:rPr>
          <w:rFonts w:ascii="Times New Roman" w:eastAsia="Times New Roman" w:hAnsi="Times New Roman" w:cs="Times New Roman"/>
          <w:sz w:val="24"/>
          <w:szCs w:val="24"/>
          <w:lang w:eastAsia="ru-RU"/>
        </w:rPr>
        <w:t xml:space="preserve">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14:paraId="3A84826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Как правило, условия создания и существования реальных объектов достаточно сложны и, как следствие, к ним можно предъявить достаточно много самых различных требований.</w:t>
      </w:r>
    </w:p>
    <w:p w14:paraId="088A67F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Так как угроза безопасности объекта – возможное нарушение характеристики безопасности объекта, то перечень всех характеристик безопасности для всех возможных объектов угроз, по сути, определяет модель угроз верхнего уровня. </w:t>
      </w:r>
    </w:p>
    <w:p w14:paraId="40C2D5A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Например, если в информационной системе требуется обеспечить только защиту от уничтожения, целостность и доступность защищаемой информации (в качестве возможного примера такой информационной системы можно привести информационную систему школьного учителя, содержащую общедоступные персональные данные учащихся), то модель угроз верхнего уровня содержит следующий перечень угроз:</w:t>
      </w:r>
    </w:p>
    <w:p w14:paraId="0D8A611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уничтожения защищаемой информации;</w:t>
      </w:r>
    </w:p>
    <w:p w14:paraId="10BBCD3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нарушения целостности защищаемой информации;</w:t>
      </w:r>
    </w:p>
    <w:p w14:paraId="0FBD1F6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угроза нарушения доступности защищаемой информации.</w:t>
      </w:r>
    </w:p>
    <w:p w14:paraId="656AC3DA"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i/>
          <w:iCs/>
          <w:sz w:val="24"/>
          <w:szCs w:val="24"/>
          <w:lang w:eastAsia="ru-RU"/>
        </w:rPr>
        <w:br w:type="textWrapping" w:clear="all"/>
      </w:r>
    </w:p>
    <w:p w14:paraId="4BE871B0"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4" w:name="_Toc196026098"/>
      <w:bookmarkStart w:id="55" w:name="_Toc196026358"/>
      <w:bookmarkStart w:id="56" w:name="_Toc199533285"/>
      <w:bookmarkEnd w:id="54"/>
      <w:bookmarkEnd w:id="55"/>
      <w:bookmarkEnd w:id="56"/>
      <w:r w:rsidRPr="00B32F50">
        <w:rPr>
          <w:rFonts w:ascii="Times New Roman" w:eastAsia="Times New Roman" w:hAnsi="Times New Roman" w:cs="Times New Roman"/>
          <w:b/>
          <w:bCs/>
          <w:i/>
          <w:iCs/>
          <w:sz w:val="27"/>
          <w:szCs w:val="27"/>
          <w:lang w:eastAsia="ru-RU"/>
        </w:rPr>
        <w:t>3.3  Методология формирования детализированной модели угроз</w:t>
      </w:r>
    </w:p>
    <w:p w14:paraId="2F5E519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Согласно приведенному в Законе Российской Федерации «О безопасности» определению понятия «угроза безопасности», необходимо определить совокупность условий и факторов, создающих опасность нарушения характеристик безопасности возможных объектов угроз. Это и есть содержание работ по созданию детализированной модели угроз.</w:t>
      </w:r>
    </w:p>
    <w:p w14:paraId="506BFF5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Можно привести примеры, когда целесообразно создание моделей угроз нескольких уровней детализации.</w:t>
      </w:r>
    </w:p>
    <w:p w14:paraId="5A2F9A6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Очевидным примером может служить объект угроз, представляющий сложную территориально распределенную автоматизированную систему, для которой условия функционирования различных составных частей системы могут существенно различаться. При анализе такой системы, как правило, используется принцип декомпозиции сложного объекта. Если же составные части системы также весьма сложны, то их анализ снова потребует использование принципа декомпозиции сложного объекта. В рассматриваемом </w:t>
      </w:r>
      <w:r w:rsidRPr="00B32F50">
        <w:rPr>
          <w:rFonts w:ascii="Times New Roman" w:eastAsia="Times New Roman" w:hAnsi="Times New Roman" w:cs="Times New Roman"/>
          <w:sz w:val="24"/>
          <w:szCs w:val="24"/>
          <w:lang w:eastAsia="ru-RU"/>
        </w:rPr>
        <w:lastRenderedPageBreak/>
        <w:t>случае целесообразно создание моделей угроз для каждого объекта, получающегося в процессе декомпозиции.</w:t>
      </w:r>
    </w:p>
    <w:p w14:paraId="6F4232A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угроз безопасности объекта следует различать:</w:t>
      </w:r>
    </w:p>
    <w:p w14:paraId="599F4D4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угрозы, не являющиеся атакой;</w:t>
      </w:r>
    </w:p>
    <w:p w14:paraId="4F6541D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атаки.</w:t>
      </w:r>
    </w:p>
    <w:p w14:paraId="7A9B97C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Рекомендуется использовать следующую структуру угроз, не являющихся атаками:</w:t>
      </w:r>
    </w:p>
    <w:p w14:paraId="3E1B138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не связанные с деятельностью человека: стихийные бедствия и природные явления</w:t>
      </w:r>
      <w:r w:rsidRPr="00B32F50">
        <w:rPr>
          <w:rFonts w:ascii="Times New Roman" w:eastAsia="Times New Roman" w:hAnsi="Times New Roman" w:cs="Times New Roman"/>
          <w:sz w:val="24"/>
          <w:szCs w:val="24"/>
          <w:lang w:eastAsia="ru-RU"/>
        </w:rPr>
        <w:t xml:space="preserve"> (землетрясения, наводнения, ураганы и т.д.);</w:t>
      </w:r>
    </w:p>
    <w:p w14:paraId="2FC9C2B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социально–политического характера</w:t>
      </w:r>
      <w:r w:rsidRPr="00B32F50">
        <w:rPr>
          <w:rFonts w:ascii="Times New Roman" w:eastAsia="Times New Roman" w:hAnsi="Times New Roman" w:cs="Times New Roman"/>
          <w:sz w:val="24"/>
          <w:szCs w:val="24"/>
          <w:lang w:eastAsia="ru-RU"/>
        </w:rPr>
        <w:t>: забастовки, саботаж, локальные конфликты и т.д.;</w:t>
      </w:r>
    </w:p>
    <w:p w14:paraId="6A40C78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ошибочные действия и (или) нарушения тех или иных требований лицами, санкционировано взаимодействующими с возможными объектами угроз.</w:t>
      </w:r>
      <w:r w:rsidRPr="00B32F50">
        <w:rPr>
          <w:rFonts w:ascii="Times New Roman" w:eastAsia="Times New Roman" w:hAnsi="Times New Roman" w:cs="Times New Roman"/>
          <w:sz w:val="24"/>
          <w:szCs w:val="24"/>
          <w:lang w:eastAsia="ru-RU"/>
        </w:rPr>
        <w:t xml:space="preserve"> Если, например, в качестве объекта угроз выступает автоматизированная система в защищенном исполнении (АСЗИ), то к таким действиям и нарушениям, в частности, относятся:</w:t>
      </w:r>
    </w:p>
    <w:p w14:paraId="5233F52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непредумышленное искажение или удаление программных компонентов АСЗИ;</w:t>
      </w:r>
    </w:p>
    <w:p w14:paraId="2E50312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внедрение и использование неучтенных программ;</w:t>
      </w:r>
    </w:p>
    <w:p w14:paraId="557AA58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игнорирование организационных ограничений (установленных правил) при работе с ресурсами АСЗИ, включая средства защиты информации. В частности:</w:t>
      </w:r>
    </w:p>
    <w:p w14:paraId="5D2CBEE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нарушение правил хранения информации ограниченного доступа, используемой при эксплуатации средств защиты информации (в частности, ключевой, парольной и аутентифицирующей информации);</w:t>
      </w:r>
    </w:p>
    <w:p w14:paraId="18A55B3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предоставление посторонним лицам возможности доступа к средствам защиты информации, а также к техническим и программным средствам, способным повлиять на выполнение предъявляемых к средствам защиты информации требований;</w:t>
      </w:r>
    </w:p>
    <w:p w14:paraId="1AAA4ED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настройка и конфигурирование средств защиты информации, а также технических и программных средств, способных повлиять на выполнение предъявляемых к средствам защиты информации требований, в нарушение нормативных и технических документов;</w:t>
      </w:r>
    </w:p>
    <w:p w14:paraId="12A038F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несообщение о фактах утраты, компрометации ключевой, парольной и аутентифицирующей информации, а также любой другой информации ограниченного доступа.</w:t>
      </w:r>
    </w:p>
    <w:p w14:paraId="27B757C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угрозы техногенного характера,</w:t>
      </w:r>
      <w:r w:rsidRPr="00B32F50">
        <w:rPr>
          <w:rFonts w:ascii="Times New Roman" w:eastAsia="Times New Roman" w:hAnsi="Times New Roman" w:cs="Times New Roman"/>
          <w:sz w:val="24"/>
          <w:szCs w:val="24"/>
          <w:lang w:eastAsia="ru-RU"/>
        </w:rPr>
        <w:t xml:space="preserve"> основными из которых являются:</w:t>
      </w:r>
    </w:p>
    <w:p w14:paraId="3FAEDED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аварии (отключение электропитания, системы заземления, разрушение инженерных сооружений и т.д.);</w:t>
      </w:r>
    </w:p>
    <w:p w14:paraId="32A7690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неисправности, сбои аппаратных средств, нестабильность параметров системы электропитания, заземления и т.д.;</w:t>
      </w:r>
    </w:p>
    <w:p w14:paraId="5B75B8C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o  помехи и наводки, приводящие к сбоям в работе аппаратных средств.</w:t>
      </w:r>
    </w:p>
    <w:p w14:paraId="4E3E150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Следует отметить, что, как правило, защита от угроз, не являющихся атаками, в основном регламентируется инструкциями, разработанными и утвержденными операторами с учетом особенностей эксплуатации информационных систем и действующей нормативной базы.</w:t>
      </w:r>
    </w:p>
    <w:p w14:paraId="3EB8FDD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Как показал мировой и отечественный опыт, атаки являются наиболее опасными угрозами (что обусловлено их тщательной подготовкой, скрытностью проведения, целенаправленным выбором объектов и целей атак).</w:t>
      </w:r>
    </w:p>
    <w:p w14:paraId="59EDF9B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Атаки готовятся и проводятся нарушителем, причем возможности проведения атак обусловлены возможностями нарушителя. Иными словами, конкретные возможности нарушителя определяют конкретные атаки, которые может провести нарушитель.</w:t>
      </w:r>
    </w:p>
    <w:p w14:paraId="1991C39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Но тогда с учетом определения понятия «модель нарушителя» все возможные атаки определяются моделью нарушителя.</w:t>
      </w:r>
    </w:p>
    <w:p w14:paraId="08083C3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Модель нарушителя тесно связана с моделью угроз и, по сути, является ее частью. Смысловые отношения между ними следующие. В модели угроз содержится максимально полное описание угроз безопасности объекта. Модель нарушителя содержит описание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3EFBAA3B"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i/>
          <w:iCs/>
          <w:sz w:val="24"/>
          <w:szCs w:val="24"/>
          <w:lang w:eastAsia="ru-RU"/>
        </w:rPr>
        <w:br w:type="textWrapping" w:clear="all"/>
      </w:r>
    </w:p>
    <w:p w14:paraId="57BE6A81"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7" w:name="_Toc199533286"/>
      <w:bookmarkEnd w:id="57"/>
      <w:r w:rsidRPr="00B32F50">
        <w:rPr>
          <w:rFonts w:ascii="Times New Roman" w:eastAsia="Times New Roman" w:hAnsi="Times New Roman" w:cs="Times New Roman"/>
          <w:b/>
          <w:bCs/>
          <w:i/>
          <w:iCs/>
          <w:sz w:val="27"/>
          <w:szCs w:val="27"/>
          <w:lang w:eastAsia="ru-RU"/>
        </w:rPr>
        <w:t>3.4  Методология формирования модели нарушителя</w:t>
      </w:r>
    </w:p>
    <w:p w14:paraId="3F08C53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Согласно последнему из определенных в п. 3.1 Методических рекомендаций принципу (принцип 7) нарушитель может действовать на различных этапах жизненного цикла криптосредства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криптосредств и СФК).</w:t>
      </w:r>
    </w:p>
    <w:p w14:paraId="4E8357A0"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8" w:name="_Toc199533287"/>
      <w:bookmarkEnd w:id="58"/>
      <w:r w:rsidRPr="00B32F50">
        <w:rPr>
          <w:rFonts w:ascii="Times New Roman" w:eastAsia="Times New Roman" w:hAnsi="Times New Roman" w:cs="Times New Roman"/>
          <w:b/>
          <w:bCs/>
          <w:i/>
          <w:iCs/>
          <w:sz w:val="27"/>
          <w:szCs w:val="27"/>
          <w:u w:val="single"/>
          <w:lang w:eastAsia="ru-RU"/>
        </w:rPr>
        <w:t>Этапы разработки, производства, хранения, транспортировки, ввода в эксплуатацию технических и программных средств криптосредства и СФК</w:t>
      </w:r>
    </w:p>
    <w:p w14:paraId="1FC5843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 этапах разработки, производства, хранения, транспортировки, ввода в эксплуатацию технических и программных средств криптосредства и СФК обработка персональных данных не производится. Поэтому объектами атак могут быть только сами эти средства и документация на них.</w:t>
      </w:r>
    </w:p>
    <w:p w14:paraId="776F26A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связи с изложенным на указанных этапах возможны следующие атаки:</w:t>
      </w:r>
    </w:p>
    <w:p w14:paraId="7E2B80C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внесение негативных функциональных возможностей в технические и программные компоненты криптосредства и СФК, в том числе с использованием вредоносных программ (компьютерные вирусы, «троянские кони» и т.д.);</w:t>
      </w:r>
    </w:p>
    <w:p w14:paraId="65F7581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внесение несанкционированных изменений в документацию на криптосредство и технические и программные компоненты СФК.</w:t>
      </w:r>
    </w:p>
    <w:p w14:paraId="5CFB141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Необходимо отметить, что указанные атаки:</w:t>
      </w:r>
    </w:p>
    <w:p w14:paraId="273E96D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 этапах разработки, производства и транспортировки технических и программных средств криптосредства и СФК могут проводиться только вне зоны ответственности оператора;</w:t>
      </w:r>
    </w:p>
    <w:p w14:paraId="272E745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 этапе хранения технических и программных средств криптосредства и СФК могут проводиться как в зоне, так и вне зоны ответственности оператора;</w:t>
      </w:r>
    </w:p>
    <w:p w14:paraId="3C317E6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 этапе ввода в эксплуатацию технических и программных средств криптосредства и СФК могут проводиться в зоне ответственности оператора.</w:t>
      </w:r>
    </w:p>
    <w:p w14:paraId="51CAFE9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связи с изложенным операторы должны предусмотреть меры контроля:</w:t>
      </w:r>
    </w:p>
    <w:p w14:paraId="7397055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соответствия технических и программных средств криптосредства и СФК и документации на эти средства, поступающих в зону ответственности оператора, эталонным образцам (например, оператор должен требовать от поставщиков гарантий соответствия технических и программных средств криптосредства и СФК и документации на эти средства, поступающих в зону ответственности оператора, эталонным образцам или механизмы контроля, позволяющие оператору установить самостоятельно такое соответствие);</w:t>
      </w:r>
    </w:p>
    <w:p w14:paraId="03B56DF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целостности технических и программных средств криптосредства и СФК и документации на эти средства в процессе хранения и ввода в эксплуатацию этих средств (с использованием как механизмов контроля, описанных в документации, например, на криптосредство, так и с использованием организационных и организационно-технических мер, разработанных оператором с учетом требований соответствующих нормативных и методических документов – см. п. 2.1 Методических рекомендаций).</w:t>
      </w:r>
    </w:p>
    <w:p w14:paraId="62488AF3"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59" w:name="_Toc199533288"/>
      <w:bookmarkEnd w:id="59"/>
      <w:r w:rsidRPr="00B32F50">
        <w:rPr>
          <w:rFonts w:ascii="Times New Roman" w:eastAsia="Times New Roman" w:hAnsi="Times New Roman" w:cs="Times New Roman"/>
          <w:b/>
          <w:bCs/>
          <w:i/>
          <w:iCs/>
          <w:sz w:val="27"/>
          <w:szCs w:val="27"/>
          <w:u w:val="single"/>
          <w:lang w:eastAsia="ru-RU"/>
        </w:rPr>
        <w:t>Этап эксплуатации технических и программных средств криптосредства и СФК</w:t>
      </w:r>
    </w:p>
    <w:p w14:paraId="14076D8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Атака как любое целенаправленное действие характеризуется рядом существенных признаков. К этим существенным признакам на этапе эксплуатации технических и программных средств криптосредства и СФК вполне естественно можно отнести:</w:t>
      </w:r>
    </w:p>
    <w:p w14:paraId="7C01F1C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нарушителя - субъекта атаки;</w:t>
      </w:r>
    </w:p>
    <w:p w14:paraId="71A4D39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объект атаки;</w:t>
      </w:r>
    </w:p>
    <w:p w14:paraId="5B56AE4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цель атаки;</w:t>
      </w:r>
    </w:p>
    <w:p w14:paraId="276808C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имеющуюся у нарушителя информацию об объекте атаки;</w:t>
      </w:r>
    </w:p>
    <w:p w14:paraId="5D26466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имеющиеся у нарушителя средства атаки;</w:t>
      </w:r>
    </w:p>
    <w:p w14:paraId="20671A5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 атаки.</w:t>
      </w:r>
    </w:p>
    <w:p w14:paraId="2E6AFF7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Возможные объекты атак и цели атак определяются на этапе формирования модели угроз верхнего уровня.</w:t>
      </w:r>
    </w:p>
    <w:p w14:paraId="59D702A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При определении объектов атак, в частности, должны быть рассмотрены как возможные объекты атак и при необходимости конкретизированы с учетом используемых в информационной системе информационных технологий и технических средств следующие объекты:</w:t>
      </w:r>
    </w:p>
    <w:p w14:paraId="288D574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документация на криптосредство и на технические и программные компоненты СФК;</w:t>
      </w:r>
    </w:p>
    <w:p w14:paraId="515AD2E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защищаемые персональные данные;</w:t>
      </w:r>
    </w:p>
    <w:p w14:paraId="2459CF0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ключевая, аутентифицирующая и парольная информация;</w:t>
      </w:r>
    </w:p>
    <w:p w14:paraId="2467CA4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криптографически опасная информация (КОИ);</w:t>
      </w:r>
    </w:p>
    <w:p w14:paraId="3CC71ED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криптосредство (программные и аппаратные компоненты криптосредства);</w:t>
      </w:r>
    </w:p>
    <w:p w14:paraId="3DF7084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и программные компоненты СФК;</w:t>
      </w:r>
    </w:p>
    <w:p w14:paraId="4905746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данные, передаваемые по каналам связи;</w:t>
      </w:r>
    </w:p>
    <w:p w14:paraId="714F100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помещения, в которых находятся защищаемые ресурсы информационной системы.</w:t>
      </w:r>
    </w:p>
    <w:p w14:paraId="01276F8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приведенными выше примерами возможных объектов атак.</w:t>
      </w:r>
    </w:p>
    <w:p w14:paraId="60EE7FD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Разработчики модели угроз - специалисты в области защиты информации могут уточнить указанный выше перечень возможных объектов атак с приведением соответствующих обоснований. Рекомендуется указанное уточнение делать только в случае необходимости разработки нового типа криптосредства.</w:t>
      </w:r>
    </w:p>
    <w:p w14:paraId="38ABF16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Уточнение перечня возможных объектов атак должно осуществляться путем:</w:t>
      </w:r>
    </w:p>
    <w:p w14:paraId="37585FC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исключения объектов атак из указанного выше перечня, которые являются избыточными в силу специфики конкретной информационной системы;</w:t>
      </w:r>
    </w:p>
    <w:p w14:paraId="545FE01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конкретизации и детализации не исключенных объектов атак с учетом конкретных условий эксплуатации информационной системы;</w:t>
      </w:r>
    </w:p>
    <w:p w14:paraId="7D258B8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описания объектов атак, не указанных в приведенном выше перечне.</w:t>
      </w:r>
    </w:p>
    <w:p w14:paraId="2467AA5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С учетом изложенного модель нарушителя для этапа эксплуатации технических и программных средств криптосредства и СФК должна иметь следующую структуру:</w:t>
      </w:r>
    </w:p>
    <w:p w14:paraId="37FDB64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описание нарушителей (субъектов атак);</w:t>
      </w:r>
    </w:p>
    <w:p w14:paraId="1B4674E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предположения об имеющейся у нарушителя информации об объектах атак;</w:t>
      </w:r>
    </w:p>
    <w:p w14:paraId="78FF4A6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предположения об имеющихся у нарушителя средствах атак;</w:t>
      </w:r>
    </w:p>
    <w:p w14:paraId="74D57F9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описание каналов атак.</w:t>
      </w:r>
    </w:p>
    <w:p w14:paraId="3D8CDCEF"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60" w:name="_Toc199533289"/>
      <w:bookmarkStart w:id="61" w:name="_Toc179965564"/>
      <w:bookmarkStart w:id="62" w:name="_Toc135929495"/>
      <w:bookmarkStart w:id="63" w:name="_Toc127598244"/>
      <w:bookmarkStart w:id="64" w:name="_Ref127336959"/>
      <w:bookmarkEnd w:id="60"/>
      <w:bookmarkEnd w:id="61"/>
      <w:bookmarkEnd w:id="62"/>
      <w:bookmarkEnd w:id="63"/>
      <w:bookmarkEnd w:id="64"/>
      <w:r w:rsidRPr="00B32F50">
        <w:rPr>
          <w:rFonts w:ascii="Times New Roman" w:eastAsia="Times New Roman" w:hAnsi="Times New Roman" w:cs="Times New Roman"/>
          <w:b/>
          <w:bCs/>
          <w:i/>
          <w:iCs/>
          <w:sz w:val="27"/>
          <w:szCs w:val="27"/>
          <w:lang w:eastAsia="ru-RU"/>
        </w:rPr>
        <w:t>Описание нарушителей (субъектов атак)</w:t>
      </w:r>
    </w:p>
    <w:p w14:paraId="60049A4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1) Различают шесть основных типов нарушителей: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w:t>
      </w:r>
      <w:proofErr w:type="gramStart"/>
      <w:r w:rsidRPr="00B32F50">
        <w:rPr>
          <w:rFonts w:ascii="Times New Roman" w:eastAsia="Times New Roman" w:hAnsi="Times New Roman" w:cs="Times New Roman"/>
          <w:sz w:val="24"/>
          <w:szCs w:val="24"/>
          <w:lang w:eastAsia="ru-RU"/>
        </w:rPr>
        <w:t>... ,</w:t>
      </w:r>
      <w:proofErr w:type="gramEnd"/>
      <w:r w:rsidRPr="00B32F50">
        <w:rPr>
          <w:rFonts w:ascii="Times New Roman" w:eastAsia="Times New Roman" w:hAnsi="Times New Roman" w:cs="Times New Roman"/>
          <w:sz w:val="24"/>
          <w:szCs w:val="24"/>
          <w:lang w:eastAsia="ru-RU"/>
        </w:rPr>
        <w:t xml:space="preserve">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w:t>
      </w:r>
    </w:p>
    <w:p w14:paraId="2B9EC33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Предполагается, что нарушители типа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и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могут ставить работы по созданию способов и средств атак в научно-исследовательских центрах, специализирующихся в области разработки и анализа криптосредств и СФК.</w:t>
      </w:r>
    </w:p>
    <w:p w14:paraId="04B4351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Возможности нарушителя типа Н</w:t>
      </w:r>
      <w:r w:rsidRPr="00B32F50">
        <w:rPr>
          <w:rFonts w:ascii="Times New Roman" w:eastAsia="Times New Roman" w:hAnsi="Times New Roman" w:cs="Times New Roman"/>
          <w:sz w:val="24"/>
          <w:szCs w:val="24"/>
          <w:vertAlign w:val="subscript"/>
          <w:lang w:eastAsia="ru-RU"/>
        </w:rPr>
        <w:t>i+1</w:t>
      </w:r>
      <w:r w:rsidRPr="00B32F50">
        <w:rPr>
          <w:rFonts w:ascii="Times New Roman" w:eastAsia="Times New Roman" w:hAnsi="Times New Roman" w:cs="Times New Roman"/>
          <w:sz w:val="24"/>
          <w:szCs w:val="24"/>
          <w:lang w:eastAsia="ru-RU"/>
        </w:rPr>
        <w:t xml:space="preserve"> включают в себя возможности нарушителя типа Н</w:t>
      </w:r>
      <w:r w:rsidRPr="00B32F50">
        <w:rPr>
          <w:rFonts w:ascii="Times New Roman" w:eastAsia="Times New Roman" w:hAnsi="Times New Roman" w:cs="Times New Roman"/>
          <w:sz w:val="24"/>
          <w:szCs w:val="24"/>
          <w:vertAlign w:val="subscript"/>
          <w:lang w:eastAsia="ru-RU"/>
        </w:rPr>
        <w:t>i</w:t>
      </w:r>
      <w:r w:rsidRPr="00B32F50">
        <w:rPr>
          <w:rFonts w:ascii="Times New Roman" w:eastAsia="Times New Roman" w:hAnsi="Times New Roman" w:cs="Times New Roman"/>
          <w:sz w:val="24"/>
          <w:szCs w:val="24"/>
          <w:lang w:eastAsia="ru-RU"/>
        </w:rPr>
        <w:t xml:space="preserve"> (</w:t>
      </w:r>
      <w:proofErr w:type="gramStart"/>
      <w:r w:rsidRPr="00B32F50">
        <w:rPr>
          <w:rFonts w:ascii="Times New Roman" w:eastAsia="Times New Roman" w:hAnsi="Times New Roman" w:cs="Times New Roman"/>
          <w:sz w:val="24"/>
          <w:szCs w:val="24"/>
          <w:lang w:eastAsia="ru-RU"/>
        </w:rPr>
        <w:t>1  i</w:t>
      </w:r>
      <w:proofErr w:type="gramEnd"/>
      <w:r w:rsidRPr="00B32F50">
        <w:rPr>
          <w:rFonts w:ascii="Times New Roman" w:eastAsia="Times New Roman" w:hAnsi="Times New Roman" w:cs="Times New Roman"/>
          <w:sz w:val="24"/>
          <w:szCs w:val="24"/>
          <w:lang w:eastAsia="ru-RU"/>
        </w:rPr>
        <w:t>   5).</w:t>
      </w:r>
    </w:p>
    <w:p w14:paraId="106606A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Если внешний нарушитель обладает возможностями по созданию </w:t>
      </w:r>
      <w:proofErr w:type="gramStart"/>
      <w:r w:rsidRPr="00B32F50">
        <w:rPr>
          <w:rFonts w:ascii="Times New Roman" w:eastAsia="Times New Roman" w:hAnsi="Times New Roman" w:cs="Times New Roman"/>
          <w:sz w:val="24"/>
          <w:szCs w:val="24"/>
          <w:lang w:eastAsia="ru-RU"/>
        </w:rPr>
        <w:t>способов  подготовки</w:t>
      </w:r>
      <w:proofErr w:type="gramEnd"/>
      <w:r w:rsidRPr="00B32F50">
        <w:rPr>
          <w:rFonts w:ascii="Times New Roman" w:eastAsia="Times New Roman" w:hAnsi="Times New Roman" w:cs="Times New Roman"/>
          <w:sz w:val="24"/>
          <w:szCs w:val="24"/>
          <w:lang w:eastAsia="ru-RU"/>
        </w:rPr>
        <w:t xml:space="preserve"> атак, аналогичными соответствующим возможностям нарушителя типа Н</w:t>
      </w:r>
      <w:r w:rsidRPr="00B32F50">
        <w:rPr>
          <w:rFonts w:ascii="Times New Roman" w:eastAsia="Times New Roman" w:hAnsi="Times New Roman" w:cs="Times New Roman"/>
          <w:sz w:val="24"/>
          <w:szCs w:val="24"/>
          <w:vertAlign w:val="subscript"/>
          <w:lang w:eastAsia="ru-RU"/>
        </w:rPr>
        <w:t>i</w:t>
      </w:r>
      <w:r w:rsidRPr="00B32F50">
        <w:rPr>
          <w:rFonts w:ascii="Times New Roman" w:eastAsia="Times New Roman" w:hAnsi="Times New Roman" w:cs="Times New Roman"/>
          <w:sz w:val="24"/>
          <w:szCs w:val="24"/>
          <w:lang w:eastAsia="ru-RU"/>
        </w:rPr>
        <w:t xml:space="preserve"> (за исключением возможностей, предоставляемых пребыванием в момент атаки в контролируемой зоне), то этот нарушитель также будет обозначаться как нарушитель типа Н</w:t>
      </w:r>
      <w:r w:rsidRPr="00B32F50">
        <w:rPr>
          <w:rFonts w:ascii="Times New Roman" w:eastAsia="Times New Roman" w:hAnsi="Times New Roman" w:cs="Times New Roman"/>
          <w:sz w:val="24"/>
          <w:szCs w:val="24"/>
          <w:vertAlign w:val="subscript"/>
          <w:lang w:eastAsia="ru-RU"/>
        </w:rPr>
        <w:t>i</w:t>
      </w:r>
      <w:r w:rsidRPr="00B32F50">
        <w:rPr>
          <w:rFonts w:ascii="Times New Roman" w:eastAsia="Times New Roman" w:hAnsi="Times New Roman" w:cs="Times New Roman"/>
          <w:sz w:val="24"/>
          <w:szCs w:val="24"/>
          <w:lang w:eastAsia="ru-RU"/>
        </w:rPr>
        <w:t xml:space="preserve"> (2  i   6).</w:t>
      </w:r>
    </w:p>
    <w:p w14:paraId="351A173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2) Данный раздел модели нарушителя должен содержать:</w:t>
      </w:r>
    </w:p>
    <w:p w14:paraId="44F8D3E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перечень лиц, которые не рассматриваются в качестве потенциальных нарушителей, и обоснование этого перечня (при необходимости);</w:t>
      </w:r>
    </w:p>
    <w:p w14:paraId="18E5E64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предположение о невозможности сговора нарушителей </w:t>
      </w:r>
      <w:r w:rsidRPr="00B32F50">
        <w:rPr>
          <w:rFonts w:ascii="Times New Roman" w:eastAsia="Times New Roman" w:hAnsi="Times New Roman" w:cs="Times New Roman"/>
          <w:i/>
          <w:iCs/>
          <w:sz w:val="24"/>
          <w:szCs w:val="24"/>
          <w:lang w:eastAsia="ru-RU"/>
        </w:rPr>
        <w:t>(для всех типов нарушителей)</w:t>
      </w:r>
      <w:r w:rsidRPr="00B32F50">
        <w:rPr>
          <w:rFonts w:ascii="Times New Roman" w:eastAsia="Times New Roman" w:hAnsi="Times New Roman" w:cs="Times New Roman"/>
          <w:sz w:val="24"/>
          <w:szCs w:val="24"/>
          <w:lang w:eastAsia="ru-RU"/>
        </w:rPr>
        <w:t xml:space="preserve"> или предположения о возможном сговоре нарушителей и о характере сговора, включая перечисление дополнительных возможностей, которые могут использовать находящиеся в сговоре нарушители для подготовки и проведения атак </w:t>
      </w:r>
      <w:r w:rsidRPr="00B32F50">
        <w:rPr>
          <w:rFonts w:ascii="Times New Roman" w:eastAsia="Times New Roman" w:hAnsi="Times New Roman" w:cs="Times New Roman"/>
          <w:i/>
          <w:iCs/>
          <w:sz w:val="24"/>
          <w:szCs w:val="24"/>
          <w:lang w:eastAsia="ru-RU"/>
        </w:rPr>
        <w:t>(для нарушителей типа Н</w:t>
      </w:r>
      <w:r w:rsidRPr="00B32F50">
        <w:rPr>
          <w:rFonts w:ascii="Times New Roman" w:eastAsia="Times New Roman" w:hAnsi="Times New Roman" w:cs="Times New Roman"/>
          <w:i/>
          <w:iCs/>
          <w:sz w:val="24"/>
          <w:szCs w:val="24"/>
          <w:vertAlign w:val="subscript"/>
          <w:lang w:eastAsia="ru-RU"/>
        </w:rPr>
        <w:t>4</w:t>
      </w:r>
      <w:r w:rsidRPr="00B32F50">
        <w:rPr>
          <w:rFonts w:ascii="Times New Roman" w:eastAsia="Times New Roman" w:hAnsi="Times New Roman" w:cs="Times New Roman"/>
          <w:i/>
          <w:iCs/>
          <w:sz w:val="24"/>
          <w:szCs w:val="24"/>
          <w:lang w:eastAsia="ru-RU"/>
        </w:rPr>
        <w:t xml:space="preserve"> - Н</w:t>
      </w:r>
      <w:r w:rsidRPr="00B32F50">
        <w:rPr>
          <w:rFonts w:ascii="Times New Roman" w:eastAsia="Times New Roman" w:hAnsi="Times New Roman" w:cs="Times New Roman"/>
          <w:i/>
          <w:iCs/>
          <w:sz w:val="24"/>
          <w:szCs w:val="24"/>
          <w:vertAlign w:val="subscript"/>
          <w:lang w:eastAsia="ru-RU"/>
        </w:rPr>
        <w:t>6</w:t>
      </w:r>
      <w:r w:rsidRPr="00B32F50">
        <w:rPr>
          <w:rFonts w:ascii="Times New Roman" w:eastAsia="Times New Roman" w:hAnsi="Times New Roman" w:cs="Times New Roman"/>
          <w:i/>
          <w:iCs/>
          <w:sz w:val="24"/>
          <w:szCs w:val="24"/>
          <w:lang w:eastAsia="ru-RU"/>
        </w:rPr>
        <w:t>)</w:t>
      </w:r>
      <w:r w:rsidRPr="00B32F50">
        <w:rPr>
          <w:rFonts w:ascii="Times New Roman" w:eastAsia="Times New Roman" w:hAnsi="Times New Roman" w:cs="Times New Roman"/>
          <w:sz w:val="24"/>
          <w:szCs w:val="24"/>
          <w:lang w:eastAsia="ru-RU"/>
        </w:rPr>
        <w:t>.</w:t>
      </w:r>
    </w:p>
    <w:p w14:paraId="46BF6BA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14:paraId="38920BA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Данный раздел модели нарушителя имеет следующее типовое содержание.</w:t>
      </w:r>
    </w:p>
    <w:p w14:paraId="55D52C8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Сначала все физические лица, имеющие доступ к техническим и программным средствам информационной системы, разделяются на следующие категории:</w:t>
      </w:r>
    </w:p>
    <w:p w14:paraId="6E1924D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категория I – лица, не имеющие права доступа в контролируемую зону информационной системы;</w:t>
      </w:r>
    </w:p>
    <w:p w14:paraId="55A7D72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категория II – лица, имеющие право постоянного или разового доступа в контролируемую зону информационной системы.</w:t>
      </w:r>
    </w:p>
    <w:p w14:paraId="22F5B4B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Далее все потенциальные нарушители подразделяются на:</w:t>
      </w:r>
    </w:p>
    <w:p w14:paraId="4723414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внешних нарушителей, осуществляющих атаки из-за пределов контролируемой зоны информационной системы;</w:t>
      </w:r>
    </w:p>
    <w:p w14:paraId="2E8CF8D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внутренних нарушителей, осуществляющих атаки, находясь в пределах контролируемой зоны информационной системы.</w:t>
      </w:r>
    </w:p>
    <w:p w14:paraId="71344AF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Констатируется, что:</w:t>
      </w:r>
    </w:p>
    <w:p w14:paraId="7E2BE7C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внешними нарушителями могут быть как лица категория I, так и лица категория II;</w:t>
      </w:r>
    </w:p>
    <w:p w14:paraId="75678A3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xml:space="preserve">-  </w:t>
      </w:r>
      <w:r w:rsidRPr="00B32F50">
        <w:rPr>
          <w:rFonts w:ascii="Times New Roman" w:eastAsia="Times New Roman" w:hAnsi="Times New Roman" w:cs="Times New Roman"/>
          <w:i/>
          <w:iCs/>
          <w:sz w:val="24"/>
          <w:szCs w:val="24"/>
          <w:lang w:eastAsia="ru-RU"/>
        </w:rPr>
        <w:t>внутренними нарушителями могут быть только лица категории II.</w:t>
      </w:r>
    </w:p>
    <w:p w14:paraId="202F5B5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lastRenderedPageBreak/>
        <w:t>Дается описание привилегированных пользователей информационной системы (членов группы администраторов), которые назначаются из числа особо доверенных лиц и осуществляют техническое обслуживание технических и программных средств криптосредства и СФК, включая их настройку, конфигурирование и распределение ключевой документации между непривилегированными пользователями.</w:t>
      </w:r>
    </w:p>
    <w:p w14:paraId="53D00B5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Далее следует обоснование исключения тех или иных типов лиц категории II из числа потенциальных нарушителей. Как правило, привилегированные пользователи информационной системы исключаются из числа потенциальных нарушителей.</w:t>
      </w:r>
    </w:p>
    <w:p w14:paraId="6F4F262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И, наконец, рассматривается вопрос о возможном сговоре нарушителей.</w:t>
      </w:r>
    </w:p>
    <w:p w14:paraId="4A776615"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65" w:name="_Toc135929496"/>
      <w:bookmarkStart w:id="66" w:name="_Toc127598245"/>
      <w:bookmarkStart w:id="67" w:name="_Toc199533290"/>
      <w:bookmarkStart w:id="68" w:name="_Toc179965565"/>
      <w:bookmarkStart w:id="69" w:name="_Toc179814311"/>
      <w:bookmarkStart w:id="70" w:name="_Toc173832686"/>
      <w:bookmarkStart w:id="71" w:name="_Toc158540701"/>
      <w:bookmarkEnd w:id="65"/>
      <w:bookmarkEnd w:id="66"/>
      <w:bookmarkEnd w:id="67"/>
      <w:bookmarkEnd w:id="68"/>
      <w:bookmarkEnd w:id="69"/>
      <w:bookmarkEnd w:id="70"/>
      <w:bookmarkEnd w:id="71"/>
      <w:r w:rsidRPr="00B32F50">
        <w:rPr>
          <w:rFonts w:ascii="Times New Roman" w:eastAsia="Times New Roman" w:hAnsi="Times New Roman" w:cs="Times New Roman"/>
          <w:b/>
          <w:bCs/>
          <w:i/>
          <w:iCs/>
          <w:sz w:val="27"/>
          <w:szCs w:val="27"/>
          <w:lang w:eastAsia="ru-RU"/>
        </w:rPr>
        <w:t>Предположения об имеющейся у нарушителя информации об объектах атак</w:t>
      </w:r>
    </w:p>
    <w:p w14:paraId="61940B3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Данный раздел модели нарушителя должен содержать:</w:t>
      </w:r>
    </w:p>
    <w:p w14:paraId="077F4A2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предположение о том, что потенциальные нарушители обладают всей информацией, необходимой для подготовки и проведения атак,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14:paraId="394C4F6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обоснованные ограничения на степень информированности нарушителя (перечень сведений, в отношении которых предполагается, что они нарушителю недоступны).</w:t>
      </w:r>
    </w:p>
    <w:p w14:paraId="3F8DD8D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14:paraId="3FC5589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Обоснованные ограничения на степень информированности нарушителя могут существенно снизить требования к криптосредству при его разработке.</w:t>
      </w:r>
    </w:p>
    <w:p w14:paraId="10E4B5E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ограничений на степень информированности нарушителя, в частности, должны быть рассмотрены следующие сведения:</w:t>
      </w:r>
    </w:p>
    <w:p w14:paraId="3123545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содержание технической документации на технические и программные компоненты СФК;</w:t>
      </w:r>
    </w:p>
    <w:p w14:paraId="33670C8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долговременные ключи криптосредства;</w:t>
      </w:r>
    </w:p>
    <w:p w14:paraId="13598EF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все возможные данные, передаваемые в открытом виде по каналам связи, не защищенным от несанкционированного доступа (НСД) к информации организационно-техническими мерами (фазовые пуски, синхропосылки, незашифрованные адреса, команды управления и т.п.);</w:t>
      </w:r>
    </w:p>
    <w:p w14:paraId="6DCE320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сведения о линиях связи, по которым передается защищаемая информация;</w:t>
      </w:r>
    </w:p>
    <w:p w14:paraId="1A614AE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все сети связи, работающие на едином ключе;</w:t>
      </w:r>
    </w:p>
    <w:p w14:paraId="2182264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все проявляющиеся в каналах связи, не защищенных от НСД к информации организационно-техническими мерами, нарушения правил эксплуатации криптосредства и СФК;</w:t>
      </w:r>
    </w:p>
    <w:p w14:paraId="19024BE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все проявляющиеся в каналах связи, не защищенных от НСД к информации организационно-техническими мерами, неисправности и сбои технических средств криптосредства и СФК;</w:t>
      </w:r>
    </w:p>
    <w:p w14:paraId="0826B0E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сведения, получаемые в результате анализа любых сигналов от технических средств криптосредства и СФК, которые может перехватить нарушитель.</w:t>
      </w:r>
    </w:p>
    <w:p w14:paraId="4F5DCC3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нарушителям типа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могут быть известны все сети связи, работающие на едином ключе.</w:t>
      </w:r>
    </w:p>
    <w:p w14:paraId="5C7101B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нарушители типа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располагают наряду с доступными в свободной продаже документацией на криптосредство и СФК исходными текстами прикладного программного обеспечения.</w:t>
      </w:r>
    </w:p>
    <w:p w14:paraId="765BED9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Только нарушители типа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располагают все документацией на криптосредство и СФК.</w:t>
      </w:r>
    </w:p>
    <w:p w14:paraId="3FB5F24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приведенным выше предположением о том, что потенциальные нарушители обладают всей информацией, необходимой для подготовки и проведения атак.</w:t>
      </w:r>
    </w:p>
    <w:p w14:paraId="421D3BF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Разработчики модели угроз - специалисты в области защиты информации могут подготовить обоснованные ограничения на степень информированности нарушителя. Рекомендуется указанное ограничение делать только в случае необходимости разработки нового типа криптосредства.</w:t>
      </w:r>
    </w:p>
    <w:p w14:paraId="7692D503"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72" w:name="_Toc199533291"/>
      <w:bookmarkStart w:id="73" w:name="_Toc179965566"/>
      <w:bookmarkStart w:id="74" w:name="_Toc179814312"/>
      <w:bookmarkStart w:id="75" w:name="_Toc173832687"/>
      <w:bookmarkStart w:id="76" w:name="_Toc158540702"/>
      <w:bookmarkEnd w:id="72"/>
      <w:bookmarkEnd w:id="73"/>
      <w:bookmarkEnd w:id="74"/>
      <w:bookmarkEnd w:id="75"/>
      <w:bookmarkEnd w:id="76"/>
      <w:r w:rsidRPr="00B32F50">
        <w:rPr>
          <w:rFonts w:ascii="Times New Roman" w:eastAsia="Times New Roman" w:hAnsi="Times New Roman" w:cs="Times New Roman"/>
          <w:b/>
          <w:bCs/>
          <w:i/>
          <w:iCs/>
          <w:sz w:val="27"/>
          <w:szCs w:val="27"/>
          <w:lang w:eastAsia="ru-RU"/>
        </w:rPr>
        <w:t>Предположения об имеющихся у нарушителя средствах атак</w:t>
      </w:r>
    </w:p>
    <w:p w14:paraId="7A02C33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Данный раздел модели нарушителя должен содержать:</w:t>
      </w:r>
    </w:p>
    <w:p w14:paraId="5707B07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предположение о том, что нарушитель имеет все необходимые для проведения атак по доступным ему каналам атак средства, возможности которых не превосходят возможности аналогичных средств атак на информацию, содержащую сведения, составляющие государственную тайну;</w:t>
      </w:r>
    </w:p>
    <w:p w14:paraId="5D0A2BA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обоснованные ограничения на имеющиеся у нарушителя средства атак.</w:t>
      </w:r>
    </w:p>
    <w:p w14:paraId="6A38D49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u w:val="single"/>
          <w:lang w:eastAsia="ru-RU"/>
        </w:rPr>
        <w:t>Примечание</w:t>
      </w:r>
    </w:p>
    <w:p w14:paraId="2140B6E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i/>
          <w:iCs/>
          <w:sz w:val="24"/>
          <w:szCs w:val="24"/>
          <w:lang w:eastAsia="ru-RU"/>
        </w:rPr>
        <w:t>Обоснованные ограничения на имеющиеся у нарушителя средства атак могут существенно снизить требования к криптосредству при его разработке.</w:t>
      </w:r>
    </w:p>
    <w:p w14:paraId="4AB5235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определении ограничений на имеющиеся у нарушителя средства атак, в частности, должны быть рассмотрены:</w:t>
      </w:r>
    </w:p>
    <w:p w14:paraId="2219AAA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аппаратные компоненты криптосредства и СФК;</w:t>
      </w:r>
    </w:p>
    <w:p w14:paraId="4DB3BD2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доступные в свободной продаже технические средства и программное обеспечение;</w:t>
      </w:r>
    </w:p>
    <w:p w14:paraId="036C52C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специально разработанные технические средства и программное обеспечение;</w:t>
      </w:r>
    </w:p>
    <w:p w14:paraId="6DAFFB9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штатные средства.</w:t>
      </w:r>
    </w:p>
    <w:p w14:paraId="1354FB7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Нарушители типа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xml:space="preserve"> и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располагают только доступными в свободной продаже аппаратными компонентами криптосредства и СФК.</w:t>
      </w:r>
    </w:p>
    <w:p w14:paraId="3E401C6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Дополнительные возможности нарушителей типа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по получению аппаратных компонент криптосредства и СФК зависят от реализованных в информационной системе организационных мер.</w:t>
      </w:r>
    </w:p>
    <w:p w14:paraId="3C8EBE9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располагают любыми аппаратными компонентами криптосредства и СФК.</w:t>
      </w:r>
    </w:p>
    <w:p w14:paraId="4B33580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xml:space="preserve"> могут использовать штатные средства только в том случае, если они расположены за пределами контролируемой зоны.</w:t>
      </w:r>
    </w:p>
    <w:p w14:paraId="0BC54AA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Возможности нарушителей типа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по использованию штатных средств зависят от реализованных в информационной системе организационных мер.</w:t>
      </w:r>
    </w:p>
    <w:p w14:paraId="2ACDCC6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Нарушители типа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могут проводить лабораторные исследования криптосредств, используемых за пределами контролируемой зоны информационной системы.</w:t>
      </w:r>
    </w:p>
    <w:p w14:paraId="342735D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77" w:name="_Toc199533292"/>
      <w:bookmarkStart w:id="78" w:name="_Toc179965568"/>
      <w:bookmarkStart w:id="79" w:name="_Toc135929498"/>
      <w:bookmarkStart w:id="80" w:name="_Toc127598246"/>
      <w:bookmarkEnd w:id="77"/>
      <w:bookmarkEnd w:id="78"/>
      <w:bookmarkEnd w:id="79"/>
      <w:bookmarkEnd w:id="80"/>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средствами атак.</w:t>
      </w:r>
    </w:p>
    <w:p w14:paraId="5F48D88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Разработчики модели угроз - специалисты в области защиты информации могут уточнить приведенный выше перечень средств атак. Рекомендуется указанное уточнение делать только в случае необходимости разработки нового типа криптосредства.</w:t>
      </w:r>
    </w:p>
    <w:p w14:paraId="08A6F2E8"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r w:rsidRPr="00B32F50">
        <w:rPr>
          <w:rFonts w:ascii="Times New Roman" w:eastAsia="Times New Roman" w:hAnsi="Times New Roman" w:cs="Times New Roman"/>
          <w:b/>
          <w:bCs/>
          <w:i/>
          <w:iCs/>
          <w:sz w:val="27"/>
          <w:szCs w:val="27"/>
          <w:lang w:eastAsia="ru-RU"/>
        </w:rPr>
        <w:t>Описание каналов атак</w:t>
      </w:r>
    </w:p>
    <w:p w14:paraId="07C1758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81" w:name="_Toc127598247"/>
      <w:bookmarkStart w:id="82" w:name="_Ref127336974"/>
      <w:bookmarkEnd w:id="81"/>
      <w:bookmarkEnd w:id="82"/>
      <w:r w:rsidRPr="00B32F50">
        <w:rPr>
          <w:rFonts w:ascii="Times New Roman" w:eastAsia="Times New Roman" w:hAnsi="Times New Roman" w:cs="Times New Roman"/>
          <w:sz w:val="24"/>
          <w:szCs w:val="24"/>
          <w:lang w:eastAsia="ru-RU"/>
        </w:rPr>
        <w:t>С практической точки зрения этот раздел является одним из важнейших в модели нарушителя. Его содержание по существу определяется качеством формирования модели угроз верхнего уровня.</w:t>
      </w:r>
    </w:p>
    <w:p w14:paraId="23C6FF0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Основными каналами атак являются:</w:t>
      </w:r>
    </w:p>
    <w:p w14:paraId="2431BB5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каналы связи (как внутри, так и вне контролируемой зоны), не защищенные от НСД к информации организационно-техническими мерами;</w:t>
      </w:r>
    </w:p>
    <w:p w14:paraId="22EC69E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штатные средства.</w:t>
      </w:r>
    </w:p>
    <w:p w14:paraId="62A8457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Возможными каналами атак, в частности, могут быть:</w:t>
      </w:r>
    </w:p>
    <w:p w14:paraId="6C7EECE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каналы непосредственного доступа к объекту атаки (акустический, визуальный, физический);</w:t>
      </w:r>
    </w:p>
    <w:p w14:paraId="5C535CF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машинные носители информации;</w:t>
      </w:r>
    </w:p>
    <w:p w14:paraId="0522641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носители информации, выведенные из употребления;</w:t>
      </w:r>
    </w:p>
    <w:p w14:paraId="1366C9E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технические каналы утечки;</w:t>
      </w:r>
    </w:p>
    <w:p w14:paraId="695D87C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сигнальные цепи;</w:t>
      </w:r>
    </w:p>
    <w:p w14:paraId="442FA33B"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цепи электропитания;</w:t>
      </w:r>
    </w:p>
    <w:p w14:paraId="7295ED8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цепи заземления;</w:t>
      </w:r>
    </w:p>
    <w:p w14:paraId="7CC5CE0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канал утечки за счет электронных устройств негласного получения информации;</w:t>
      </w:r>
    </w:p>
    <w:p w14:paraId="4B7E8E2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информационные и управляющие интерфейсы СВТ.</w:t>
      </w:r>
    </w:p>
    <w:p w14:paraId="5121633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 тех случаях, когда модель угроз разрабатывается лицами, не являющимися специалистами в области защиты информации, рекомендуется ограничиться только приведенными выше основными каналами атак.</w:t>
      </w:r>
    </w:p>
    <w:p w14:paraId="08E8DD8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Разработчики модели угроз - специалисты в области защиты информации могут уточнить приведенный выше перечень каналов атак. Рекомендуется указанное уточнение делать только в случае необходимости разработки нового типа криптосредства.</w:t>
      </w:r>
    </w:p>
    <w:p w14:paraId="68881B26"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3" w:name="_Toc199533293"/>
      <w:bookmarkEnd w:id="83"/>
      <w:r w:rsidRPr="00B32F50">
        <w:rPr>
          <w:rFonts w:ascii="Times New Roman" w:eastAsia="Times New Roman" w:hAnsi="Times New Roman" w:cs="Times New Roman"/>
          <w:b/>
          <w:bCs/>
          <w:i/>
          <w:iCs/>
          <w:sz w:val="27"/>
          <w:szCs w:val="27"/>
          <w:lang w:eastAsia="ru-RU"/>
        </w:rPr>
        <w:t>Определение типа нарушителя</w:t>
      </w:r>
    </w:p>
    <w:p w14:paraId="4886721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Нарушитель относится к типу Н</w:t>
      </w:r>
      <w:r w:rsidRPr="00B32F50">
        <w:rPr>
          <w:rFonts w:ascii="Times New Roman" w:eastAsia="Times New Roman" w:hAnsi="Times New Roman" w:cs="Times New Roman"/>
          <w:sz w:val="24"/>
          <w:szCs w:val="24"/>
          <w:vertAlign w:val="subscript"/>
          <w:lang w:eastAsia="ru-RU"/>
        </w:rPr>
        <w:t>i</w:t>
      </w:r>
      <w:r w:rsidRPr="00B32F50">
        <w:rPr>
          <w:rFonts w:ascii="Times New Roman" w:eastAsia="Times New Roman" w:hAnsi="Times New Roman" w:cs="Times New Roman"/>
          <w:sz w:val="24"/>
          <w:szCs w:val="24"/>
          <w:lang w:eastAsia="ru-RU"/>
        </w:rPr>
        <w:t>, если среди предположений о его возможностях есть предположение, относящееся к нарушителям типа Н</w:t>
      </w:r>
      <w:r w:rsidRPr="00B32F50">
        <w:rPr>
          <w:rFonts w:ascii="Times New Roman" w:eastAsia="Times New Roman" w:hAnsi="Times New Roman" w:cs="Times New Roman"/>
          <w:sz w:val="24"/>
          <w:szCs w:val="24"/>
          <w:vertAlign w:val="subscript"/>
          <w:lang w:eastAsia="ru-RU"/>
        </w:rPr>
        <w:t>i</w:t>
      </w:r>
      <w:r w:rsidRPr="00B32F50">
        <w:rPr>
          <w:rFonts w:ascii="Times New Roman" w:eastAsia="Times New Roman" w:hAnsi="Times New Roman" w:cs="Times New Roman"/>
          <w:sz w:val="24"/>
          <w:szCs w:val="24"/>
          <w:lang w:eastAsia="ru-RU"/>
        </w:rPr>
        <w:t xml:space="preserve"> и нет предположений, относящихся только к нарушителям типа Н</w:t>
      </w:r>
      <w:r w:rsidRPr="00B32F50">
        <w:rPr>
          <w:rFonts w:ascii="Times New Roman" w:eastAsia="Times New Roman" w:hAnsi="Times New Roman" w:cs="Times New Roman"/>
          <w:sz w:val="24"/>
          <w:szCs w:val="24"/>
          <w:vertAlign w:val="subscript"/>
          <w:lang w:eastAsia="ru-RU"/>
        </w:rPr>
        <w:t>j</w:t>
      </w:r>
      <w:r w:rsidRPr="00B32F50">
        <w:rPr>
          <w:rFonts w:ascii="Times New Roman" w:eastAsia="Times New Roman" w:hAnsi="Times New Roman" w:cs="Times New Roman"/>
          <w:sz w:val="24"/>
          <w:szCs w:val="24"/>
          <w:lang w:eastAsia="ru-RU"/>
        </w:rPr>
        <w:t xml:space="preserve"> (</w:t>
      </w:r>
      <w:proofErr w:type="gramStart"/>
      <w:r w:rsidRPr="00B32F50">
        <w:rPr>
          <w:rFonts w:ascii="Times New Roman" w:eastAsia="Times New Roman" w:hAnsi="Times New Roman" w:cs="Times New Roman"/>
          <w:sz w:val="24"/>
          <w:szCs w:val="24"/>
          <w:lang w:eastAsia="ru-RU"/>
        </w:rPr>
        <w:t>j &gt;</w:t>
      </w:r>
      <w:proofErr w:type="gramEnd"/>
      <w:r w:rsidRPr="00B32F50">
        <w:rPr>
          <w:rFonts w:ascii="Times New Roman" w:eastAsia="Times New Roman" w:hAnsi="Times New Roman" w:cs="Times New Roman"/>
          <w:sz w:val="24"/>
          <w:szCs w:val="24"/>
          <w:lang w:eastAsia="ru-RU"/>
        </w:rPr>
        <w:t xml:space="preserve"> i).</w:t>
      </w:r>
    </w:p>
    <w:p w14:paraId="68D3F52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Нарушитель относится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в информационных системах, в которых обрабатываются наиболее важные персональные данные, нарушение характеристик безопасности которых может привести к особо тяжелым последствиям.</w:t>
      </w:r>
    </w:p>
    <w:p w14:paraId="2670013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Рекомендуется при отнесении оператором нарушителя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согласовывать модель нарушителя с ФСБ России.</w:t>
      </w:r>
    </w:p>
    <w:p w14:paraId="31EAF84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14:paraId="1E4404E7"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327CD97A"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4" w:name="_Toc199533294"/>
      <w:bookmarkEnd w:id="84"/>
      <w:r w:rsidRPr="00B32F50">
        <w:rPr>
          <w:rFonts w:ascii="Times New Roman" w:eastAsia="Times New Roman" w:hAnsi="Times New Roman" w:cs="Times New Roman"/>
          <w:b/>
          <w:bCs/>
          <w:sz w:val="27"/>
          <w:szCs w:val="27"/>
          <w:lang w:eastAsia="ru-RU"/>
        </w:rPr>
        <w:t>4  Уровень криптографической защиты персональных данных, уровни специальной защиты от утечки по каналам побочных излучений и наводок и уровни защиты от несанкционированного доступа.</w:t>
      </w:r>
    </w:p>
    <w:p w14:paraId="7AAFE2B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4.1.  Различают шесть уровней КС1, КС2, КС3, КВ1, КВ2, КА1 криптографической защиты персональных данных, не содержащих сведений, составляющих государственную тайну, определенных в порядке возрастания количества и жесткости предъявляемых к криптосредствам требований, и, соответственно, шесть классов криптосредств, также обозначаемых через КС1, КС2, КС3, КВ1, КВ2, КА1.</w:t>
      </w:r>
    </w:p>
    <w:p w14:paraId="4898F4D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Уровень криптографической защиты персональных данных, обеспечиваемой криптосредством, определяется оператором путем отнесения нарушителя, действиям которого должно противостоять криптосредство, к конкретному типу.</w:t>
      </w:r>
    </w:p>
    <w:p w14:paraId="2EF6F4F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заказчиком нарушителя к типу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xml:space="preserve"> криптосредство должно обеспечить криптографическую защиту по уровню КС1, к типу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 КС2, к типу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КС3,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 xml:space="preserve"> – КВ1, к типу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КВ2,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 КА1.</w:t>
      </w:r>
    </w:p>
    <w:p w14:paraId="53216FE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4.2.  Различают три уровня КС, КВ и КА специальной защиты от утечки по каналам побочных излучений и наводок при защите персональных данных с использованием криптосредств.</w:t>
      </w:r>
    </w:p>
    <w:p w14:paraId="44CF545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нарушителя к типу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должна быть обеспечена специальная защита по уровню КС,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по уровню КВ,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 по уровню КА.</w:t>
      </w:r>
    </w:p>
    <w:p w14:paraId="60E2D8B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4.3.  В случае принятия оператором решения о защите персональных данных в информационной системе от несанкционированного доступа в соответствии с нормативными документами ФСБ России различают шесть уровней АК1, АК2, АК3, АК4, АК5, АК6 защиты от несанкционированного доступа к персональным данным в информационных системах, определенных в порядке возрастания количества и жесткости предъявляемых к системам защиты требований, и, соответственно, шесть классов информационных систем, также обозначаемых через АК1, АК2, АК3, АК4, АК5, АК6.</w:t>
      </w:r>
    </w:p>
    <w:p w14:paraId="79A068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При отнесении заказчиком нарушителя к типу Н</w:t>
      </w:r>
      <w:r w:rsidRPr="00B32F50">
        <w:rPr>
          <w:rFonts w:ascii="Times New Roman" w:eastAsia="Times New Roman" w:hAnsi="Times New Roman" w:cs="Times New Roman"/>
          <w:sz w:val="24"/>
          <w:szCs w:val="24"/>
          <w:vertAlign w:val="subscript"/>
          <w:lang w:eastAsia="ru-RU"/>
        </w:rPr>
        <w:t>1</w:t>
      </w:r>
      <w:r w:rsidRPr="00B32F50">
        <w:rPr>
          <w:rFonts w:ascii="Times New Roman" w:eastAsia="Times New Roman" w:hAnsi="Times New Roman" w:cs="Times New Roman"/>
          <w:sz w:val="24"/>
          <w:szCs w:val="24"/>
          <w:lang w:eastAsia="ru-RU"/>
        </w:rPr>
        <w:t xml:space="preserve"> в информационной системе должна быть обеспечена защита от несанкционированного доступа к персональным данным по уровню АК1, к типу Н</w:t>
      </w:r>
      <w:r w:rsidRPr="00B32F50">
        <w:rPr>
          <w:rFonts w:ascii="Times New Roman" w:eastAsia="Times New Roman" w:hAnsi="Times New Roman" w:cs="Times New Roman"/>
          <w:sz w:val="24"/>
          <w:szCs w:val="24"/>
          <w:vertAlign w:val="subscript"/>
          <w:lang w:eastAsia="ru-RU"/>
        </w:rPr>
        <w:t>2</w:t>
      </w:r>
      <w:r w:rsidRPr="00B32F50">
        <w:rPr>
          <w:rFonts w:ascii="Times New Roman" w:eastAsia="Times New Roman" w:hAnsi="Times New Roman" w:cs="Times New Roman"/>
          <w:sz w:val="24"/>
          <w:szCs w:val="24"/>
          <w:lang w:eastAsia="ru-RU"/>
        </w:rPr>
        <w:t xml:space="preserve"> – по уровню АК2, к типу Н</w:t>
      </w:r>
      <w:r w:rsidRPr="00B32F50">
        <w:rPr>
          <w:rFonts w:ascii="Times New Roman" w:eastAsia="Times New Roman" w:hAnsi="Times New Roman" w:cs="Times New Roman"/>
          <w:sz w:val="24"/>
          <w:szCs w:val="24"/>
          <w:vertAlign w:val="subscript"/>
          <w:lang w:eastAsia="ru-RU"/>
        </w:rPr>
        <w:t>3</w:t>
      </w:r>
      <w:r w:rsidRPr="00B32F50">
        <w:rPr>
          <w:rFonts w:ascii="Times New Roman" w:eastAsia="Times New Roman" w:hAnsi="Times New Roman" w:cs="Times New Roman"/>
          <w:sz w:val="24"/>
          <w:szCs w:val="24"/>
          <w:lang w:eastAsia="ru-RU"/>
        </w:rPr>
        <w:t xml:space="preserve"> – по уровню АК3, к типу Н</w:t>
      </w:r>
      <w:r w:rsidRPr="00B32F50">
        <w:rPr>
          <w:rFonts w:ascii="Times New Roman" w:eastAsia="Times New Roman" w:hAnsi="Times New Roman" w:cs="Times New Roman"/>
          <w:sz w:val="24"/>
          <w:szCs w:val="24"/>
          <w:vertAlign w:val="subscript"/>
          <w:lang w:eastAsia="ru-RU"/>
        </w:rPr>
        <w:t>4</w:t>
      </w:r>
      <w:r w:rsidRPr="00B32F50">
        <w:rPr>
          <w:rFonts w:ascii="Times New Roman" w:eastAsia="Times New Roman" w:hAnsi="Times New Roman" w:cs="Times New Roman"/>
          <w:sz w:val="24"/>
          <w:szCs w:val="24"/>
          <w:lang w:eastAsia="ru-RU"/>
        </w:rPr>
        <w:t xml:space="preserve"> – по уровню АК4, к типу Н</w:t>
      </w:r>
      <w:r w:rsidRPr="00B32F50">
        <w:rPr>
          <w:rFonts w:ascii="Times New Roman" w:eastAsia="Times New Roman" w:hAnsi="Times New Roman" w:cs="Times New Roman"/>
          <w:sz w:val="24"/>
          <w:szCs w:val="24"/>
          <w:vertAlign w:val="subscript"/>
          <w:lang w:eastAsia="ru-RU"/>
        </w:rPr>
        <w:t>5</w:t>
      </w:r>
      <w:r w:rsidRPr="00B32F50">
        <w:rPr>
          <w:rFonts w:ascii="Times New Roman" w:eastAsia="Times New Roman" w:hAnsi="Times New Roman" w:cs="Times New Roman"/>
          <w:sz w:val="24"/>
          <w:szCs w:val="24"/>
          <w:lang w:eastAsia="ru-RU"/>
        </w:rPr>
        <w:t xml:space="preserve"> – по уровню АК5, к типу Н</w:t>
      </w:r>
      <w:r w:rsidRPr="00B32F50">
        <w:rPr>
          <w:rFonts w:ascii="Times New Roman" w:eastAsia="Times New Roman" w:hAnsi="Times New Roman" w:cs="Times New Roman"/>
          <w:sz w:val="24"/>
          <w:szCs w:val="24"/>
          <w:vertAlign w:val="subscript"/>
          <w:lang w:eastAsia="ru-RU"/>
        </w:rPr>
        <w:t>6</w:t>
      </w:r>
      <w:r w:rsidRPr="00B32F50">
        <w:rPr>
          <w:rFonts w:ascii="Times New Roman" w:eastAsia="Times New Roman" w:hAnsi="Times New Roman" w:cs="Times New Roman"/>
          <w:sz w:val="24"/>
          <w:szCs w:val="24"/>
          <w:lang w:eastAsia="ru-RU"/>
        </w:rPr>
        <w:t xml:space="preserve"> – по уровню АК6.</w:t>
      </w:r>
    </w:p>
    <w:p w14:paraId="19D3F5A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w:t>
      </w:r>
    </w:p>
    <w:p w14:paraId="73847E8E" w14:textId="77777777" w:rsidR="00B32F50" w:rsidRPr="00B32F50" w:rsidRDefault="00B32F50" w:rsidP="00B32F50">
      <w:pPr>
        <w:spacing w:after="0"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b/>
          <w:bCs/>
          <w:sz w:val="24"/>
          <w:szCs w:val="24"/>
          <w:lang w:eastAsia="ru-RU"/>
        </w:rPr>
        <w:br w:type="textWrapping" w:clear="all"/>
      </w:r>
    </w:p>
    <w:p w14:paraId="3CF7FAD5" w14:textId="77777777" w:rsidR="00B32F50" w:rsidRPr="00B32F50" w:rsidRDefault="00B32F50" w:rsidP="00B32F50">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85" w:name="_Toc199533295"/>
      <w:bookmarkEnd w:id="85"/>
      <w:r w:rsidRPr="00B32F50">
        <w:rPr>
          <w:rFonts w:ascii="Times New Roman" w:eastAsia="Times New Roman" w:hAnsi="Times New Roman" w:cs="Times New Roman"/>
          <w:b/>
          <w:bCs/>
          <w:sz w:val="27"/>
          <w:szCs w:val="27"/>
          <w:lang w:eastAsia="ru-RU"/>
        </w:rPr>
        <w:t>5  Требования к контролю встраивания криптосредства</w:t>
      </w:r>
    </w:p>
    <w:p w14:paraId="105E90E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5.1.  Встраивание криптосредств класса КС1 и КС2 осуществляется без контроля со стороны ФСБ России (если этот контроль не предусмотрен техническим заданием на разработку (модернизацию) информационной системы).</w:t>
      </w:r>
    </w:p>
    <w:p w14:paraId="16EA9BE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Встраивание криптосредств класса КС3, КВ1, КВ2 и КА1 осуществляется только под контролем со стороны ФСБ России.</w:t>
      </w:r>
    </w:p>
    <w:p w14:paraId="416AE10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5.2.  Встраивание криптосредств класса КС1, КС2 или КС3 может осуществляться либо самим пользователем криптосредства при наличии соответствующей лицензии ФСБ России, либо организацией, имеющей соответствующую лицензию ФСБ России.</w:t>
      </w:r>
    </w:p>
    <w:p w14:paraId="3C479EA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Встраивание криптосредства класса КВ1, КВ2 или КА1 осуществляется организацией, имеющей соответствующую лицензию ФСБ России.</w:t>
      </w:r>
    </w:p>
    <w:p w14:paraId="229EA06C"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5.3.  В ходе контроля со стороны ФСБ России встраивания криптосредства могут решаться, в частности, следующие задачи:</w:t>
      </w:r>
    </w:p>
    <w:p w14:paraId="3A7D1FB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проверка требований документации на криптосредство, относящихся к встраиванию криптосредства, в том числе:</w:t>
      </w:r>
    </w:p>
    <w:p w14:paraId="6D363FB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анализ корректности встраивания;</w:t>
      </w:r>
    </w:p>
    <w:p w14:paraId="55381F7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o  анализ правильности функционирования системы управления ключами;</w:t>
      </w:r>
    </w:p>
    <w:p w14:paraId="651BB7A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экспериментальная проверка работоспособности криптосредства и правильности выполнения возложенных на него целевых функций;</w:t>
      </w:r>
    </w:p>
    <w:p w14:paraId="7360531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оценка влияния технических и программных средств, совместно с которыми предполагается штатное функционирование криптосредства, на выполнение предъявляемых к криптосредству требований.</w:t>
      </w:r>
    </w:p>
    <w:p w14:paraId="5160444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Методика и программа контроля встраивания криптосредства разрабатываются и (или) обосновываются специализированной организацией, проводящей тематические исследования криптосредства, и согласовываются с ФСБ России.</w:t>
      </w:r>
    </w:p>
    <w:p w14:paraId="7528A7DE" w14:textId="77777777" w:rsidR="00B32F50" w:rsidRPr="00B32F50" w:rsidRDefault="00000000" w:rsidP="00B32F5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9F084A">
          <v:rect id="_x0000_i1025" style="width:154.35pt;height:.75pt" o:hrpct="330" o:hrstd="t" o:hr="t" fillcolor="#a0a0a0" stroked="f"/>
        </w:pict>
      </w:r>
    </w:p>
    <w:bookmarkStart w:id="86" w:name="_ftn1"/>
    <w:p w14:paraId="33BCD9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w:t>
      </w:r>
      <w:r w:rsidRPr="00B32F50">
        <w:rPr>
          <w:rFonts w:ascii="Times New Roman" w:eastAsia="Times New Roman" w:hAnsi="Times New Roman" w:cs="Times New Roman"/>
          <w:sz w:val="24"/>
          <w:szCs w:val="24"/>
          <w:lang w:eastAsia="ru-RU"/>
        </w:rPr>
        <w:fldChar w:fldCharType="end"/>
      </w:r>
      <w:bookmarkEnd w:id="86"/>
      <w:r w:rsidRPr="00B32F50">
        <w:rPr>
          <w:rFonts w:ascii="Times New Roman" w:eastAsia="Times New Roman" w:hAnsi="Times New Roman" w:cs="Times New Roman"/>
          <w:sz w:val="24"/>
          <w:szCs w:val="24"/>
          <w:lang w:eastAsia="ru-RU"/>
        </w:rPr>
        <w:t> ГОСТ 34.003-90.</w:t>
      </w:r>
    </w:p>
    <w:bookmarkStart w:id="87" w:name="_ftn2"/>
    <w:p w14:paraId="6EEED68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w:t>
      </w:r>
      <w:r w:rsidRPr="00B32F50">
        <w:rPr>
          <w:rFonts w:ascii="Times New Roman" w:eastAsia="Times New Roman" w:hAnsi="Times New Roman" w:cs="Times New Roman"/>
          <w:sz w:val="24"/>
          <w:szCs w:val="24"/>
          <w:lang w:eastAsia="ru-RU"/>
        </w:rPr>
        <w:fldChar w:fldCharType="end"/>
      </w:r>
      <w:bookmarkEnd w:id="87"/>
      <w:r w:rsidRPr="00B32F50">
        <w:rPr>
          <w:rFonts w:ascii="Times New Roman" w:eastAsia="Times New Roman" w:hAnsi="Times New Roman" w:cs="Times New Roman"/>
          <w:sz w:val="24"/>
          <w:szCs w:val="24"/>
          <w:lang w:eastAsia="ru-RU"/>
        </w:rPr>
        <w:t> ГОСТ Р 51624-2000.</w:t>
      </w:r>
    </w:p>
    <w:bookmarkStart w:id="88" w:name="_ftn3"/>
    <w:p w14:paraId="5BA923B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w:t>
      </w:r>
      <w:r w:rsidRPr="00B32F50">
        <w:rPr>
          <w:rFonts w:ascii="Times New Roman" w:eastAsia="Times New Roman" w:hAnsi="Times New Roman" w:cs="Times New Roman"/>
          <w:sz w:val="24"/>
          <w:szCs w:val="24"/>
          <w:lang w:eastAsia="ru-RU"/>
        </w:rPr>
        <w:fldChar w:fldCharType="end"/>
      </w:r>
      <w:bookmarkEnd w:id="88"/>
      <w:r w:rsidRPr="00B32F50">
        <w:rPr>
          <w:rFonts w:ascii="Times New Roman" w:eastAsia="Times New Roman" w:hAnsi="Times New Roman" w:cs="Times New Roman"/>
          <w:sz w:val="24"/>
          <w:szCs w:val="24"/>
          <w:lang w:eastAsia="ru-RU"/>
        </w:rPr>
        <w:t> Закон Российской Федерации "О безопасности".</w:t>
      </w:r>
    </w:p>
    <w:bookmarkStart w:id="89" w:name="_ftn4"/>
    <w:p w14:paraId="02CC8E6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[4]</w:t>
      </w:r>
      <w:r w:rsidRPr="00B32F50">
        <w:rPr>
          <w:rFonts w:ascii="Times New Roman" w:eastAsia="Times New Roman" w:hAnsi="Times New Roman" w:cs="Times New Roman"/>
          <w:sz w:val="24"/>
          <w:szCs w:val="24"/>
          <w:lang w:eastAsia="ru-RU"/>
        </w:rPr>
        <w:fldChar w:fldCharType="end"/>
      </w:r>
      <w:bookmarkEnd w:id="89"/>
      <w:r w:rsidRPr="00B32F50">
        <w:rPr>
          <w:rFonts w:ascii="Times New Roman" w:eastAsia="Times New Roman" w:hAnsi="Times New Roman" w:cs="Times New Roman"/>
          <w:sz w:val="24"/>
          <w:szCs w:val="24"/>
          <w:lang w:eastAsia="ru-RU"/>
        </w:rPr>
        <w:t> Федеральный закон «О персональных данных».</w:t>
      </w:r>
    </w:p>
    <w:bookmarkStart w:id="90" w:name="_ftn5"/>
    <w:p w14:paraId="7C7F0A1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[5]</w:t>
      </w:r>
      <w:r w:rsidRPr="00B32F50">
        <w:rPr>
          <w:rFonts w:ascii="Times New Roman" w:eastAsia="Times New Roman" w:hAnsi="Times New Roman" w:cs="Times New Roman"/>
          <w:sz w:val="24"/>
          <w:szCs w:val="24"/>
          <w:lang w:eastAsia="ru-RU"/>
        </w:rPr>
        <w:fldChar w:fldCharType="end"/>
      </w:r>
      <w:bookmarkEnd w:id="90"/>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1" w:name="_ftn6"/>
    <w:p w14:paraId="30B2C89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[6]</w:t>
      </w:r>
      <w:r w:rsidRPr="00B32F50">
        <w:rPr>
          <w:rFonts w:ascii="Times New Roman" w:eastAsia="Times New Roman" w:hAnsi="Times New Roman" w:cs="Times New Roman"/>
          <w:sz w:val="24"/>
          <w:szCs w:val="24"/>
          <w:lang w:eastAsia="ru-RU"/>
        </w:rPr>
        <w:fldChar w:fldCharType="end"/>
      </w:r>
      <w:bookmarkEnd w:id="91"/>
      <w:r w:rsidRPr="00B32F50">
        <w:rPr>
          <w:rFonts w:ascii="Times New Roman" w:eastAsia="Times New Roman" w:hAnsi="Times New Roman" w:cs="Times New Roman"/>
          <w:sz w:val="24"/>
          <w:szCs w:val="24"/>
          <w:lang w:eastAsia="ru-RU"/>
        </w:rPr>
        <w:t> Закон Российской Федерации "О безопасности".</w:t>
      </w:r>
    </w:p>
    <w:bookmarkStart w:id="92" w:name="_ftn7"/>
    <w:p w14:paraId="55C5DDC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[7]</w:t>
      </w:r>
      <w:r w:rsidRPr="00B32F50">
        <w:rPr>
          <w:rFonts w:ascii="Times New Roman" w:eastAsia="Times New Roman" w:hAnsi="Times New Roman" w:cs="Times New Roman"/>
          <w:sz w:val="24"/>
          <w:szCs w:val="24"/>
          <w:lang w:eastAsia="ru-RU"/>
        </w:rPr>
        <w:fldChar w:fldCharType="end"/>
      </w:r>
      <w:bookmarkEnd w:id="92"/>
      <w:r w:rsidRPr="00B32F50">
        <w:rPr>
          <w:rFonts w:ascii="Times New Roman" w:eastAsia="Times New Roman" w:hAnsi="Times New Roman" w:cs="Times New Roman"/>
          <w:sz w:val="24"/>
          <w:szCs w:val="24"/>
          <w:lang w:eastAsia="ru-RU"/>
        </w:rPr>
        <w:t> В. Дорот, Ф. Новиков «Толковый словарь современной компьютерной лексики», СПб., БХВ-Петербург, 2004.</w:t>
      </w:r>
    </w:p>
    <w:bookmarkStart w:id="93" w:name="_ftn8"/>
    <w:p w14:paraId="22D94F5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[8]</w:t>
      </w:r>
      <w:r w:rsidRPr="00B32F50">
        <w:rPr>
          <w:rFonts w:ascii="Times New Roman" w:eastAsia="Times New Roman" w:hAnsi="Times New Roman" w:cs="Times New Roman"/>
          <w:sz w:val="24"/>
          <w:szCs w:val="24"/>
          <w:lang w:eastAsia="ru-RU"/>
        </w:rPr>
        <w:fldChar w:fldCharType="end"/>
      </w:r>
      <w:bookmarkEnd w:id="93"/>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4" w:name="_ftn9"/>
    <w:p w14:paraId="05C4A93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[9]</w:t>
      </w:r>
      <w:r w:rsidRPr="00B32F50">
        <w:rPr>
          <w:rFonts w:ascii="Times New Roman" w:eastAsia="Times New Roman" w:hAnsi="Times New Roman" w:cs="Times New Roman"/>
          <w:sz w:val="24"/>
          <w:szCs w:val="24"/>
          <w:lang w:eastAsia="ru-RU"/>
        </w:rPr>
        <w:fldChar w:fldCharType="end"/>
      </w:r>
      <w:bookmarkEnd w:id="94"/>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5" w:name="_ftn10"/>
    <w:p w14:paraId="649CBE8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[10]</w:t>
      </w:r>
      <w:r w:rsidRPr="00B32F50">
        <w:rPr>
          <w:rFonts w:ascii="Times New Roman" w:eastAsia="Times New Roman" w:hAnsi="Times New Roman" w:cs="Times New Roman"/>
          <w:sz w:val="24"/>
          <w:szCs w:val="24"/>
          <w:lang w:eastAsia="ru-RU"/>
        </w:rPr>
        <w:fldChar w:fldCharType="end"/>
      </w:r>
      <w:bookmarkEnd w:id="95"/>
      <w:r w:rsidRPr="00B32F50">
        <w:rPr>
          <w:rFonts w:ascii="Times New Roman" w:eastAsia="Times New Roman" w:hAnsi="Times New Roman" w:cs="Times New Roman"/>
          <w:sz w:val="24"/>
          <w:szCs w:val="24"/>
          <w:lang w:eastAsia="ru-RU"/>
        </w:rPr>
        <w:t> Федеральный закон «О персональных данных».</w:t>
      </w:r>
    </w:p>
    <w:bookmarkStart w:id="96" w:name="_ftn11"/>
    <w:p w14:paraId="6C46448A"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[11]</w:t>
      </w:r>
      <w:r w:rsidRPr="00B32F50">
        <w:rPr>
          <w:rFonts w:ascii="Times New Roman" w:eastAsia="Times New Roman" w:hAnsi="Times New Roman" w:cs="Times New Roman"/>
          <w:sz w:val="24"/>
          <w:szCs w:val="24"/>
          <w:lang w:eastAsia="ru-RU"/>
        </w:rPr>
        <w:fldChar w:fldCharType="end"/>
      </w:r>
      <w:bookmarkEnd w:id="96"/>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7" w:name="_ftn12"/>
    <w:p w14:paraId="5EC059D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[12]</w:t>
      </w:r>
      <w:r w:rsidRPr="00B32F50">
        <w:rPr>
          <w:rFonts w:ascii="Times New Roman" w:eastAsia="Times New Roman" w:hAnsi="Times New Roman" w:cs="Times New Roman"/>
          <w:sz w:val="24"/>
          <w:szCs w:val="24"/>
          <w:lang w:eastAsia="ru-RU"/>
        </w:rPr>
        <w:fldChar w:fldCharType="end"/>
      </w:r>
      <w:bookmarkEnd w:id="97"/>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98" w:name="_ftn13"/>
    <w:p w14:paraId="14447DA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[13]</w:t>
      </w:r>
      <w:r w:rsidRPr="00B32F50">
        <w:rPr>
          <w:rFonts w:ascii="Times New Roman" w:eastAsia="Times New Roman" w:hAnsi="Times New Roman" w:cs="Times New Roman"/>
          <w:sz w:val="24"/>
          <w:szCs w:val="24"/>
          <w:lang w:eastAsia="ru-RU"/>
        </w:rPr>
        <w:fldChar w:fldCharType="end"/>
      </w:r>
      <w:bookmarkEnd w:id="98"/>
      <w:r w:rsidRPr="00B32F50">
        <w:rPr>
          <w:rFonts w:ascii="Times New Roman" w:eastAsia="Times New Roman" w:hAnsi="Times New Roman" w:cs="Times New Roman"/>
          <w:sz w:val="24"/>
          <w:szCs w:val="24"/>
          <w:lang w:eastAsia="ru-RU"/>
        </w:rPr>
        <w:t> Федеральный закон «О персональных данных».</w:t>
      </w:r>
    </w:p>
    <w:bookmarkStart w:id="99" w:name="_ftn14"/>
    <w:p w14:paraId="2296427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[14]</w:t>
      </w:r>
      <w:r w:rsidRPr="00B32F50">
        <w:rPr>
          <w:rFonts w:ascii="Times New Roman" w:eastAsia="Times New Roman" w:hAnsi="Times New Roman" w:cs="Times New Roman"/>
          <w:sz w:val="24"/>
          <w:szCs w:val="24"/>
          <w:lang w:eastAsia="ru-RU"/>
        </w:rPr>
        <w:fldChar w:fldCharType="end"/>
      </w:r>
      <w:bookmarkEnd w:id="99"/>
      <w:r w:rsidRPr="00B32F50">
        <w:rPr>
          <w:rFonts w:ascii="Times New Roman" w:eastAsia="Times New Roman" w:hAnsi="Times New Roman" w:cs="Times New Roman"/>
          <w:sz w:val="24"/>
          <w:szCs w:val="24"/>
          <w:lang w:eastAsia="ru-RU"/>
        </w:rPr>
        <w:t xml:space="preserve"> ГОСТ Р 51624-2000.</w:t>
      </w:r>
    </w:p>
    <w:bookmarkStart w:id="100" w:name="_ftn15"/>
    <w:p w14:paraId="7981C425"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[15]</w:t>
      </w:r>
      <w:r w:rsidRPr="00B32F50">
        <w:rPr>
          <w:rFonts w:ascii="Times New Roman" w:eastAsia="Times New Roman" w:hAnsi="Times New Roman" w:cs="Times New Roman"/>
          <w:sz w:val="24"/>
          <w:szCs w:val="24"/>
          <w:lang w:eastAsia="ru-RU"/>
        </w:rPr>
        <w:fldChar w:fldCharType="end"/>
      </w:r>
      <w:bookmarkEnd w:id="100"/>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101" w:name="_ftn16"/>
    <w:p w14:paraId="024EC09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[16]</w:t>
      </w:r>
      <w:r w:rsidRPr="00B32F50">
        <w:rPr>
          <w:rFonts w:ascii="Times New Roman" w:eastAsia="Times New Roman" w:hAnsi="Times New Roman" w:cs="Times New Roman"/>
          <w:sz w:val="24"/>
          <w:szCs w:val="24"/>
          <w:lang w:eastAsia="ru-RU"/>
        </w:rPr>
        <w:fldChar w:fldCharType="end"/>
      </w:r>
      <w:bookmarkEnd w:id="101"/>
      <w:r w:rsidRPr="00B32F50">
        <w:rPr>
          <w:rFonts w:ascii="Times New Roman" w:eastAsia="Times New Roman" w:hAnsi="Times New Roman" w:cs="Times New Roman"/>
          <w:sz w:val="24"/>
          <w:szCs w:val="24"/>
          <w:lang w:eastAsia="ru-RU"/>
        </w:rPr>
        <w:t> Федеральный закон «О персональных данных».</w:t>
      </w:r>
    </w:p>
    <w:bookmarkStart w:id="102" w:name="_ftn17"/>
    <w:p w14:paraId="22404CE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[17]</w:t>
      </w:r>
      <w:r w:rsidRPr="00B32F50">
        <w:rPr>
          <w:rFonts w:ascii="Times New Roman" w:eastAsia="Times New Roman" w:hAnsi="Times New Roman" w:cs="Times New Roman"/>
          <w:sz w:val="24"/>
          <w:szCs w:val="24"/>
          <w:lang w:eastAsia="ru-RU"/>
        </w:rPr>
        <w:fldChar w:fldCharType="end"/>
      </w:r>
      <w:bookmarkEnd w:id="102"/>
      <w:r w:rsidRPr="00B32F50">
        <w:rPr>
          <w:rFonts w:ascii="Times New Roman" w:eastAsia="Times New Roman" w:hAnsi="Times New Roman" w:cs="Times New Roman"/>
          <w:sz w:val="24"/>
          <w:szCs w:val="24"/>
          <w:lang w:eastAsia="ru-RU"/>
        </w:rPr>
        <w:t> «Положение о разработке, производстве, реализации и шифровальных (криптографических) средств защиты информации (Положение ПКЗ-2005)», зарегистрировано Минюстом России (регистрационный № 6382 от 3 марта 2005 года)</w:t>
      </w:r>
    </w:p>
    <w:bookmarkStart w:id="103" w:name="_ftn18"/>
    <w:p w14:paraId="17D4370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[18]</w:t>
      </w:r>
      <w:r w:rsidRPr="00B32F50">
        <w:rPr>
          <w:rFonts w:ascii="Times New Roman" w:eastAsia="Times New Roman" w:hAnsi="Times New Roman" w:cs="Times New Roman"/>
          <w:sz w:val="24"/>
          <w:szCs w:val="24"/>
          <w:lang w:eastAsia="ru-RU"/>
        </w:rPr>
        <w:fldChar w:fldCharType="end"/>
      </w:r>
      <w:bookmarkEnd w:id="103"/>
      <w:r w:rsidRPr="00B32F50">
        <w:rPr>
          <w:rFonts w:ascii="Times New Roman" w:eastAsia="Times New Roman" w:hAnsi="Times New Roman" w:cs="Times New Roman"/>
          <w:sz w:val="24"/>
          <w:szCs w:val="24"/>
          <w:lang w:eastAsia="ru-RU"/>
        </w:rPr>
        <w:t> Данное определение является обобщением определения понятия «недокументированные (недекларированные) возможности ПО», приведенного в Руководящем документе Гостехкомиссии России.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недекларируемых возможностей» (введен в действие Приказом Председателя Гостехкомиссии России №114 от 04.06.1999).</w:t>
      </w:r>
    </w:p>
    <w:bookmarkStart w:id="104" w:name="_ftn19"/>
    <w:p w14:paraId="434F0B76"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"_ftnref19"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[19]</w:t>
      </w:r>
      <w:r w:rsidRPr="00B32F50">
        <w:rPr>
          <w:rFonts w:ascii="Times New Roman" w:eastAsia="Times New Roman" w:hAnsi="Times New Roman" w:cs="Times New Roman"/>
          <w:sz w:val="24"/>
          <w:szCs w:val="24"/>
          <w:lang w:eastAsia="ru-RU"/>
        </w:rPr>
        <w:fldChar w:fldCharType="end"/>
      </w:r>
      <w:bookmarkEnd w:id="104"/>
      <w:r w:rsidRPr="00B32F50">
        <w:rPr>
          <w:rFonts w:ascii="Times New Roman" w:eastAsia="Times New Roman" w:hAnsi="Times New Roman" w:cs="Times New Roman"/>
          <w:sz w:val="24"/>
          <w:szCs w:val="24"/>
          <w:lang w:eastAsia="ru-RU"/>
        </w:rPr>
        <w:t> Закон Российской Федерации "О безопасности".</w:t>
      </w:r>
    </w:p>
    <w:bookmarkStart w:id="105" w:name="_ftn20"/>
    <w:p w14:paraId="4A778F8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[20]</w:t>
      </w:r>
      <w:r w:rsidRPr="00B32F50">
        <w:rPr>
          <w:rFonts w:ascii="Times New Roman" w:eastAsia="Times New Roman" w:hAnsi="Times New Roman" w:cs="Times New Roman"/>
          <w:sz w:val="24"/>
          <w:szCs w:val="24"/>
          <w:lang w:eastAsia="ru-RU"/>
        </w:rPr>
        <w:fldChar w:fldCharType="end"/>
      </w:r>
      <w:bookmarkEnd w:id="105"/>
      <w:r w:rsidRPr="00B32F50">
        <w:rPr>
          <w:rFonts w:ascii="Times New Roman" w:eastAsia="Times New Roman" w:hAnsi="Times New Roman" w:cs="Times New Roman"/>
          <w:sz w:val="24"/>
          <w:szCs w:val="24"/>
          <w:lang w:eastAsia="ru-RU"/>
        </w:rPr>
        <w:t> Федеральный закон «О персональных данных».</w:t>
      </w:r>
    </w:p>
    <w:bookmarkStart w:id="106" w:name="_ftn21"/>
    <w:p w14:paraId="67C8EEF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[21]</w:t>
      </w:r>
      <w:r w:rsidRPr="00B32F50">
        <w:rPr>
          <w:rFonts w:ascii="Times New Roman" w:eastAsia="Times New Roman" w:hAnsi="Times New Roman" w:cs="Times New Roman"/>
          <w:sz w:val="24"/>
          <w:szCs w:val="24"/>
          <w:lang w:eastAsia="ru-RU"/>
        </w:rPr>
        <w:fldChar w:fldCharType="end"/>
      </w:r>
      <w:bookmarkEnd w:id="106"/>
      <w:r w:rsidRPr="00B32F50">
        <w:rPr>
          <w:rFonts w:ascii="Times New Roman" w:eastAsia="Times New Roman" w:hAnsi="Times New Roman" w:cs="Times New Roman"/>
          <w:sz w:val="24"/>
          <w:szCs w:val="24"/>
          <w:lang w:eastAsia="ru-RU"/>
        </w:rPr>
        <w:t> Федеральный закон «Об информации, информационных технологиях и о защите информации».</w:t>
      </w:r>
    </w:p>
    <w:bookmarkStart w:id="107" w:name="_ftn22"/>
    <w:p w14:paraId="2284BF9E"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[22]</w:t>
      </w:r>
      <w:r w:rsidRPr="00B32F50">
        <w:rPr>
          <w:rFonts w:ascii="Times New Roman" w:eastAsia="Times New Roman" w:hAnsi="Times New Roman" w:cs="Times New Roman"/>
          <w:sz w:val="24"/>
          <w:szCs w:val="24"/>
          <w:lang w:eastAsia="ru-RU"/>
        </w:rPr>
        <w:fldChar w:fldCharType="end"/>
      </w:r>
      <w:bookmarkEnd w:id="107"/>
      <w:r w:rsidRPr="00B32F50">
        <w:rPr>
          <w:rFonts w:ascii="Times New Roman" w:eastAsia="Times New Roman" w:hAnsi="Times New Roman" w:cs="Times New Roman"/>
          <w:sz w:val="24"/>
          <w:szCs w:val="24"/>
          <w:lang w:eastAsia="ru-RU"/>
        </w:rPr>
        <w:t> Федеральный закон «О персональных данных».</w:t>
      </w:r>
    </w:p>
    <w:bookmarkStart w:id="108" w:name="_ftn23"/>
    <w:p w14:paraId="59B7DF3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[23]</w:t>
      </w:r>
      <w:r w:rsidRPr="00B32F50">
        <w:rPr>
          <w:rFonts w:ascii="Times New Roman" w:eastAsia="Times New Roman" w:hAnsi="Times New Roman" w:cs="Times New Roman"/>
          <w:sz w:val="24"/>
          <w:szCs w:val="24"/>
          <w:lang w:eastAsia="ru-RU"/>
        </w:rPr>
        <w:fldChar w:fldCharType="end"/>
      </w:r>
      <w:bookmarkEnd w:id="108"/>
      <w:r w:rsidRPr="00B32F50">
        <w:rPr>
          <w:rFonts w:ascii="Times New Roman" w:eastAsia="Times New Roman" w:hAnsi="Times New Roman" w:cs="Times New Roman"/>
          <w:sz w:val="24"/>
          <w:szCs w:val="24"/>
          <w:lang w:eastAsia="ru-RU"/>
        </w:rPr>
        <w:t> Федеральный закон «О персональных данных».</w:t>
      </w:r>
    </w:p>
    <w:bookmarkStart w:id="109" w:name="_ftn24"/>
    <w:p w14:paraId="7DFB6AD7"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[24]</w:t>
      </w:r>
      <w:r w:rsidRPr="00B32F50">
        <w:rPr>
          <w:rFonts w:ascii="Times New Roman" w:eastAsia="Times New Roman" w:hAnsi="Times New Roman" w:cs="Times New Roman"/>
          <w:sz w:val="24"/>
          <w:szCs w:val="24"/>
          <w:lang w:eastAsia="ru-RU"/>
        </w:rPr>
        <w:fldChar w:fldCharType="end"/>
      </w:r>
      <w:bookmarkEnd w:id="109"/>
      <w:r w:rsidRPr="00B32F50">
        <w:rPr>
          <w:rFonts w:ascii="Times New Roman" w:eastAsia="Times New Roman" w:hAnsi="Times New Roman" w:cs="Times New Roman"/>
          <w:sz w:val="24"/>
          <w:szCs w:val="24"/>
          <w:lang w:eastAsia="ru-RU"/>
        </w:rPr>
        <w:t> ГОСТ Р 51275-99.</w:t>
      </w:r>
    </w:p>
    <w:bookmarkStart w:id="110" w:name="_ftn25"/>
    <w:p w14:paraId="313EB1D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[25]</w:t>
      </w:r>
      <w:r w:rsidRPr="00B32F50">
        <w:rPr>
          <w:rFonts w:ascii="Times New Roman" w:eastAsia="Times New Roman" w:hAnsi="Times New Roman" w:cs="Times New Roman"/>
          <w:sz w:val="24"/>
          <w:szCs w:val="24"/>
          <w:lang w:eastAsia="ru-RU"/>
        </w:rPr>
        <w:fldChar w:fldCharType="end"/>
      </w:r>
      <w:bookmarkEnd w:id="110"/>
      <w:r w:rsidRPr="00B32F50">
        <w:rPr>
          <w:rFonts w:ascii="Times New Roman" w:eastAsia="Times New Roman" w:hAnsi="Times New Roman" w:cs="Times New Roman"/>
          <w:sz w:val="24"/>
          <w:szCs w:val="24"/>
          <w:lang w:eastAsia="ru-RU"/>
        </w:rPr>
        <w:t> Федеральный закон «О персональных данных».</w:t>
      </w:r>
    </w:p>
    <w:bookmarkStart w:id="111" w:name="_ftn26"/>
    <w:p w14:paraId="4D39692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[26]</w:t>
      </w:r>
      <w:r w:rsidRPr="00B32F50">
        <w:rPr>
          <w:rFonts w:ascii="Times New Roman" w:eastAsia="Times New Roman" w:hAnsi="Times New Roman" w:cs="Times New Roman"/>
          <w:sz w:val="24"/>
          <w:szCs w:val="24"/>
          <w:lang w:eastAsia="ru-RU"/>
        </w:rPr>
        <w:fldChar w:fldCharType="end"/>
      </w:r>
      <w:bookmarkEnd w:id="111"/>
      <w:r w:rsidRPr="00B32F50">
        <w:rPr>
          <w:rFonts w:ascii="Times New Roman" w:eastAsia="Times New Roman" w:hAnsi="Times New Roman" w:cs="Times New Roman"/>
          <w:sz w:val="24"/>
          <w:szCs w:val="24"/>
          <w:lang w:eastAsia="ru-RU"/>
        </w:rPr>
        <w:t> Федеральный закон «О персональных данных».</w:t>
      </w:r>
    </w:p>
    <w:bookmarkStart w:id="112" w:name="_ftn27"/>
    <w:p w14:paraId="2E832A0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[27]</w:t>
      </w:r>
      <w:r w:rsidRPr="00B32F50">
        <w:rPr>
          <w:rFonts w:ascii="Times New Roman" w:eastAsia="Times New Roman" w:hAnsi="Times New Roman" w:cs="Times New Roman"/>
          <w:sz w:val="24"/>
          <w:szCs w:val="24"/>
          <w:lang w:eastAsia="ru-RU"/>
        </w:rPr>
        <w:fldChar w:fldCharType="end"/>
      </w:r>
      <w:bookmarkEnd w:id="112"/>
      <w:r w:rsidRPr="00B32F50">
        <w:rPr>
          <w:rFonts w:ascii="Times New Roman" w:eastAsia="Times New Roman" w:hAnsi="Times New Roman" w:cs="Times New Roman"/>
          <w:sz w:val="24"/>
          <w:szCs w:val="24"/>
          <w:lang w:eastAsia="ru-RU"/>
        </w:rPr>
        <w:t> Федеральный закон «О персональных данных».</w:t>
      </w:r>
    </w:p>
    <w:bookmarkStart w:id="113" w:name="_ftn28"/>
    <w:p w14:paraId="78EF040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[28]</w:t>
      </w:r>
      <w:r w:rsidRPr="00B32F50">
        <w:rPr>
          <w:rFonts w:ascii="Times New Roman" w:eastAsia="Times New Roman" w:hAnsi="Times New Roman" w:cs="Times New Roman"/>
          <w:sz w:val="24"/>
          <w:szCs w:val="24"/>
          <w:lang w:eastAsia="ru-RU"/>
        </w:rPr>
        <w:fldChar w:fldCharType="end"/>
      </w:r>
      <w:bookmarkEnd w:id="113"/>
      <w:r w:rsidRPr="00B32F50">
        <w:rPr>
          <w:rFonts w:ascii="Times New Roman" w:eastAsia="Times New Roman" w:hAnsi="Times New Roman" w:cs="Times New Roman"/>
          <w:sz w:val="24"/>
          <w:szCs w:val="24"/>
          <w:lang w:eastAsia="ru-RU"/>
        </w:rPr>
        <w:t> ГОСТ Р 50922-96.</w:t>
      </w:r>
    </w:p>
    <w:bookmarkStart w:id="114" w:name="_ftn29"/>
    <w:p w14:paraId="0479C1E8"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"_ftnref29"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[29]</w:t>
      </w:r>
      <w:r w:rsidRPr="00B32F50">
        <w:rPr>
          <w:rFonts w:ascii="Times New Roman" w:eastAsia="Times New Roman" w:hAnsi="Times New Roman" w:cs="Times New Roman"/>
          <w:sz w:val="24"/>
          <w:szCs w:val="24"/>
          <w:lang w:eastAsia="ru-RU"/>
        </w:rPr>
        <w:fldChar w:fldCharType="end"/>
      </w:r>
      <w:bookmarkEnd w:id="114"/>
      <w:r w:rsidRPr="00B32F50">
        <w:rPr>
          <w:rFonts w:ascii="Times New Roman" w:eastAsia="Times New Roman" w:hAnsi="Times New Roman" w:cs="Times New Roman"/>
          <w:sz w:val="24"/>
          <w:szCs w:val="24"/>
          <w:lang w:eastAsia="ru-RU"/>
        </w:rPr>
        <w:t> ГОСТ Р 50739-95.</w:t>
      </w:r>
    </w:p>
    <w:bookmarkStart w:id="115" w:name="_ftn30"/>
    <w:p w14:paraId="4E109A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"_ftnref30"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[30]</w:t>
      </w:r>
      <w:r w:rsidRPr="00B32F50">
        <w:rPr>
          <w:rFonts w:ascii="Times New Roman" w:eastAsia="Times New Roman" w:hAnsi="Times New Roman" w:cs="Times New Roman"/>
          <w:sz w:val="24"/>
          <w:szCs w:val="24"/>
          <w:lang w:eastAsia="ru-RU"/>
        </w:rPr>
        <w:fldChar w:fldCharType="end"/>
      </w:r>
      <w:bookmarkEnd w:id="115"/>
      <w:r w:rsidRPr="00B32F50">
        <w:rPr>
          <w:rFonts w:ascii="Times New Roman" w:eastAsia="Times New Roman" w:hAnsi="Times New Roman" w:cs="Times New Roman"/>
          <w:sz w:val="24"/>
          <w:szCs w:val="24"/>
          <w:lang w:eastAsia="ru-RU"/>
        </w:rPr>
        <w:t> Федеральный закон «О персональных данных».</w:t>
      </w:r>
    </w:p>
    <w:bookmarkStart w:id="116" w:name="_ftn31"/>
    <w:p w14:paraId="6E021E51"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"_ftnref31"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[31]</w:t>
      </w:r>
      <w:r w:rsidRPr="00B32F50">
        <w:rPr>
          <w:rFonts w:ascii="Times New Roman" w:eastAsia="Times New Roman" w:hAnsi="Times New Roman" w:cs="Times New Roman"/>
          <w:sz w:val="24"/>
          <w:szCs w:val="24"/>
          <w:lang w:eastAsia="ru-RU"/>
        </w:rPr>
        <w:fldChar w:fldCharType="end"/>
      </w:r>
      <w:bookmarkEnd w:id="116"/>
      <w:r w:rsidRPr="00B32F50">
        <w:rPr>
          <w:rFonts w:ascii="Times New Roman" w:eastAsia="Times New Roman" w:hAnsi="Times New Roman" w:cs="Times New Roman"/>
          <w:sz w:val="24"/>
          <w:szCs w:val="24"/>
          <w:lang w:eastAsia="ru-RU"/>
        </w:rPr>
        <w:t> Закон Российской Федерации "О безопасности".</w:t>
      </w:r>
    </w:p>
    <w:bookmarkStart w:id="117" w:name="_ftn32"/>
    <w:p w14:paraId="625202E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"_ftnref32"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[32]</w:t>
      </w:r>
      <w:r w:rsidRPr="00B32F50">
        <w:rPr>
          <w:rFonts w:ascii="Times New Roman" w:eastAsia="Times New Roman" w:hAnsi="Times New Roman" w:cs="Times New Roman"/>
          <w:sz w:val="24"/>
          <w:szCs w:val="24"/>
          <w:lang w:eastAsia="ru-RU"/>
        </w:rPr>
        <w:fldChar w:fldCharType="end"/>
      </w:r>
      <w:bookmarkEnd w:id="117"/>
      <w:r w:rsidRPr="00B32F50">
        <w:rPr>
          <w:rFonts w:ascii="Times New Roman" w:eastAsia="Times New Roman" w:hAnsi="Times New Roman" w:cs="Times New Roman"/>
          <w:sz w:val="24"/>
          <w:szCs w:val="24"/>
          <w:lang w:eastAsia="ru-RU"/>
        </w:rPr>
        <w:t> Федеральный закон «О персональных данных».</w:t>
      </w:r>
    </w:p>
    <w:bookmarkStart w:id="118" w:name="_ftn33"/>
    <w:p w14:paraId="7F4582D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"_ftnref33"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[33]</w:t>
      </w:r>
      <w:r w:rsidRPr="00B32F50">
        <w:rPr>
          <w:rFonts w:ascii="Times New Roman" w:eastAsia="Times New Roman" w:hAnsi="Times New Roman" w:cs="Times New Roman"/>
          <w:sz w:val="24"/>
          <w:szCs w:val="24"/>
          <w:lang w:eastAsia="ru-RU"/>
        </w:rPr>
        <w:fldChar w:fldCharType="end"/>
      </w:r>
      <w:bookmarkEnd w:id="118"/>
      <w:r w:rsidRPr="00B32F50">
        <w:rPr>
          <w:rFonts w:ascii="Times New Roman" w:eastAsia="Times New Roman" w:hAnsi="Times New Roman" w:cs="Times New Roman"/>
          <w:sz w:val="24"/>
          <w:szCs w:val="24"/>
          <w:lang w:eastAsia="ru-RU"/>
        </w:rPr>
        <w:t> Постановление Правительства Российской Федерации от 23 сентября 2002 года № 691 «Об утверждении положений о лицензировании отдельных видов деятельности, связанных с шифровальными (криптографическими) средствами» (Собрание законодательства Российской Федерации, 2002 г., № 39, ст. 3792).</w:t>
      </w:r>
    </w:p>
    <w:bookmarkStart w:id="119" w:name="_ftn34"/>
    <w:p w14:paraId="28BA9EFF"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"_ftnref34"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[34]</w:t>
      </w:r>
      <w:r w:rsidRPr="00B32F50">
        <w:rPr>
          <w:rFonts w:ascii="Times New Roman" w:eastAsia="Times New Roman" w:hAnsi="Times New Roman" w:cs="Times New Roman"/>
          <w:sz w:val="24"/>
          <w:szCs w:val="24"/>
          <w:lang w:eastAsia="ru-RU"/>
        </w:rPr>
        <w:fldChar w:fldCharType="end"/>
      </w:r>
      <w:bookmarkEnd w:id="119"/>
      <w:r w:rsidRPr="00B32F50">
        <w:rPr>
          <w:rFonts w:ascii="Times New Roman" w:eastAsia="Times New Roman" w:hAnsi="Times New Roman" w:cs="Times New Roman"/>
          <w:sz w:val="24"/>
          <w:szCs w:val="24"/>
          <w:lang w:eastAsia="ru-RU"/>
        </w:rPr>
        <w:t xml:space="preserve"> Собрание законодательства Российской Федерации 2007, № 48, часть II, ст. 6001.</w:t>
      </w:r>
    </w:p>
    <w:bookmarkStart w:id="120" w:name="_ftn35"/>
    <w:p w14:paraId="1A726B64"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"_ftnref35"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[35]</w:t>
      </w:r>
      <w:r w:rsidRPr="00B32F50">
        <w:rPr>
          <w:rFonts w:ascii="Times New Roman" w:eastAsia="Times New Roman" w:hAnsi="Times New Roman" w:cs="Times New Roman"/>
          <w:sz w:val="24"/>
          <w:szCs w:val="24"/>
          <w:lang w:eastAsia="ru-RU"/>
        </w:rPr>
        <w:fldChar w:fldCharType="end"/>
      </w:r>
      <w:bookmarkEnd w:id="120"/>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Неотказуемость</w:t>
      </w:r>
      <w:r w:rsidRPr="00B32F50">
        <w:rPr>
          <w:rFonts w:ascii="Times New Roman" w:eastAsia="Times New Roman" w:hAnsi="Times New Roman" w:cs="Times New Roman"/>
          <w:sz w:val="24"/>
          <w:szCs w:val="24"/>
          <w:lang w:eastAsia="ru-RU"/>
        </w:rPr>
        <w:t> – способность доказать, что действие или событие произошло таким образом, что факт действия или события не может быть опровергнут (ИСО 7498–2:99 и ИСО 13888–1:2004).</w:t>
      </w:r>
    </w:p>
    <w:bookmarkStart w:id="121" w:name="_ftn36"/>
    <w:p w14:paraId="328E8B22"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"_ftnref36"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[36]</w:t>
      </w:r>
      <w:r w:rsidRPr="00B32F50">
        <w:rPr>
          <w:rFonts w:ascii="Times New Roman" w:eastAsia="Times New Roman" w:hAnsi="Times New Roman" w:cs="Times New Roman"/>
          <w:sz w:val="24"/>
          <w:szCs w:val="24"/>
          <w:lang w:eastAsia="ru-RU"/>
        </w:rPr>
        <w:fldChar w:fldCharType="end"/>
      </w:r>
      <w:bookmarkEnd w:id="121"/>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Учетность</w:t>
      </w:r>
      <w:ins w:id="122" w:author=" " w:date="2002-01-01T05:16:00Z">
        <w:r w:rsidRPr="00B32F50">
          <w:rPr>
            <w:rFonts w:ascii="Times New Roman" w:eastAsia="Times New Roman" w:hAnsi="Times New Roman" w:cs="Times New Roman"/>
            <w:b/>
            <w:bCs/>
            <w:sz w:val="24"/>
            <w:szCs w:val="24"/>
            <w:lang w:eastAsia="ru-RU"/>
          </w:rPr>
          <w:t xml:space="preserve"> </w:t>
        </w:r>
      </w:ins>
    </w:p>
    <w:p w14:paraId="217C6CD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lastRenderedPageBreak/>
        <w:t>– свойство, обеспечивающее однозначное отслеживание собственных действий любого логического объекта (ИСО 7498–2:99);</w:t>
      </w:r>
    </w:p>
    <w:p w14:paraId="3D687DF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обеспечение того, что действия субъекта по отношению к объекту могут быть прослежены уникально по отношению к субъекту.</w:t>
      </w:r>
    </w:p>
    <w:bookmarkStart w:id="123" w:name="_ftn37"/>
    <w:p w14:paraId="6CB59BB0"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"_ftnref37"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[37]</w:t>
      </w:r>
      <w:r w:rsidRPr="00B32F50">
        <w:rPr>
          <w:rFonts w:ascii="Times New Roman" w:eastAsia="Times New Roman" w:hAnsi="Times New Roman" w:cs="Times New Roman"/>
          <w:sz w:val="24"/>
          <w:szCs w:val="24"/>
          <w:lang w:eastAsia="ru-RU"/>
        </w:rPr>
        <w:fldChar w:fldCharType="end"/>
      </w:r>
      <w:bookmarkEnd w:id="123"/>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Аутентичность</w:t>
      </w:r>
    </w:p>
    <w:p w14:paraId="0E228DCD"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свойство обеспечения идентичности субъекта или ресурса заявленной идентичности. Аутентичность применяется к таким субъектам как пользователи, процессы, системы и информация (ISO/IEC 13335–1:2004);</w:t>
      </w:r>
    </w:p>
    <w:p w14:paraId="5EA6A373"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t>– идентичность объекта тому, что заявлено.</w:t>
      </w:r>
    </w:p>
    <w:bookmarkStart w:id="124" w:name="_ftn38"/>
    <w:p w14:paraId="39D95289" w14:textId="77777777" w:rsidR="00B32F50" w:rsidRPr="00B32F50" w:rsidRDefault="00B32F50" w:rsidP="00B32F5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B32F50">
        <w:rPr>
          <w:rFonts w:ascii="Times New Roman" w:eastAsia="Times New Roman" w:hAnsi="Times New Roman" w:cs="Times New Roman"/>
          <w:sz w:val="24"/>
          <w:szCs w:val="24"/>
          <w:lang w:eastAsia="ru-RU"/>
        </w:rPr>
        <w:fldChar w:fldCharType="begin"/>
      </w:r>
      <w:r w:rsidRPr="00B32F50">
        <w:rPr>
          <w:rFonts w:ascii="Times New Roman" w:eastAsia="Times New Roman" w:hAnsi="Times New Roman" w:cs="Times New Roman"/>
          <w:sz w:val="24"/>
          <w:szCs w:val="24"/>
          <w:lang w:eastAsia="ru-RU"/>
        </w:rPr>
        <w:instrText xml:space="preserve"> HYPERLINK "http://zki.test/_eadmin/docs/?action=4&amp;id_docs=170&amp;id_docs_list=1" \l "_ftnref38" \o "" </w:instrText>
      </w:r>
      <w:r w:rsidRPr="00B32F50">
        <w:rPr>
          <w:rFonts w:ascii="Times New Roman" w:eastAsia="Times New Roman" w:hAnsi="Times New Roman" w:cs="Times New Roman"/>
          <w:sz w:val="24"/>
          <w:szCs w:val="24"/>
          <w:lang w:eastAsia="ru-RU"/>
        </w:rPr>
      </w:r>
      <w:r w:rsidRPr="00B32F50">
        <w:rPr>
          <w:rFonts w:ascii="Times New Roman" w:eastAsia="Times New Roman" w:hAnsi="Times New Roman" w:cs="Times New Roman"/>
          <w:sz w:val="24"/>
          <w:szCs w:val="24"/>
          <w:lang w:eastAsia="ru-RU"/>
        </w:rPr>
        <w:fldChar w:fldCharType="separate"/>
      </w:r>
      <w:r w:rsidRPr="00B32F50">
        <w:rPr>
          <w:rFonts w:ascii="Times New Roman" w:eastAsia="Times New Roman" w:hAnsi="Times New Roman" w:cs="Times New Roman"/>
          <w:color w:val="800080"/>
          <w:sz w:val="24"/>
          <w:szCs w:val="24"/>
          <w:u w:val="single"/>
          <w:lang w:eastAsia="ru-RU"/>
        </w:rPr>
        <w:t>[38]</w:t>
      </w:r>
      <w:r w:rsidRPr="00B32F50">
        <w:rPr>
          <w:rFonts w:ascii="Times New Roman" w:eastAsia="Times New Roman" w:hAnsi="Times New Roman" w:cs="Times New Roman"/>
          <w:sz w:val="24"/>
          <w:szCs w:val="24"/>
          <w:lang w:eastAsia="ru-RU"/>
        </w:rPr>
        <w:fldChar w:fldCharType="end"/>
      </w:r>
      <w:bookmarkEnd w:id="124"/>
      <w:r w:rsidRPr="00B32F50">
        <w:rPr>
          <w:rFonts w:ascii="Times New Roman" w:eastAsia="Times New Roman" w:hAnsi="Times New Roman" w:cs="Times New Roman"/>
          <w:sz w:val="24"/>
          <w:szCs w:val="24"/>
          <w:lang w:eastAsia="ru-RU"/>
        </w:rPr>
        <w:t>  </w:t>
      </w:r>
      <w:r w:rsidRPr="00B32F50">
        <w:rPr>
          <w:rFonts w:ascii="Times New Roman" w:eastAsia="Times New Roman" w:hAnsi="Times New Roman" w:cs="Times New Roman"/>
          <w:b/>
          <w:bCs/>
          <w:sz w:val="24"/>
          <w:szCs w:val="24"/>
          <w:lang w:eastAsia="ru-RU"/>
        </w:rPr>
        <w:t>Адекватность</w:t>
      </w:r>
      <w:r w:rsidRPr="00B32F50">
        <w:rPr>
          <w:rFonts w:ascii="Times New Roman" w:eastAsia="Times New Roman" w:hAnsi="Times New Roman" w:cs="Times New Roman"/>
          <w:sz w:val="24"/>
          <w:szCs w:val="24"/>
          <w:lang w:eastAsia="ru-RU"/>
        </w:rPr>
        <w:t> – свойство соответствия преднамеренному поведению и результатам (ISO/IEC 13335–1:2004).</w:t>
      </w:r>
    </w:p>
    <w:p w14:paraId="614030DA" w14:textId="77777777" w:rsidR="00EF16B4" w:rsidRDefault="00EF16B4" w:rsidP="00B32F50">
      <w:pPr>
        <w:jc w:val="both"/>
      </w:pPr>
    </w:p>
    <w:sectPr w:rsidR="00EF16B4" w:rsidSect="00EF16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32F50"/>
    <w:rsid w:val="00024270"/>
    <w:rsid w:val="0003400A"/>
    <w:rsid w:val="00081330"/>
    <w:rsid w:val="000A5275"/>
    <w:rsid w:val="000A7F75"/>
    <w:rsid w:val="000E4252"/>
    <w:rsid w:val="0013156C"/>
    <w:rsid w:val="00133C51"/>
    <w:rsid w:val="0014378D"/>
    <w:rsid w:val="00164479"/>
    <w:rsid w:val="0019328A"/>
    <w:rsid w:val="0019637A"/>
    <w:rsid w:val="001A7265"/>
    <w:rsid w:val="00226E42"/>
    <w:rsid w:val="00247002"/>
    <w:rsid w:val="00291E53"/>
    <w:rsid w:val="002F1724"/>
    <w:rsid w:val="003C06D3"/>
    <w:rsid w:val="00404221"/>
    <w:rsid w:val="00417AD8"/>
    <w:rsid w:val="00440AE2"/>
    <w:rsid w:val="004447A3"/>
    <w:rsid w:val="0044760F"/>
    <w:rsid w:val="004B23D0"/>
    <w:rsid w:val="004D6BFC"/>
    <w:rsid w:val="004E6D1A"/>
    <w:rsid w:val="00591E7F"/>
    <w:rsid w:val="00595AE8"/>
    <w:rsid w:val="005A5821"/>
    <w:rsid w:val="005F7261"/>
    <w:rsid w:val="00640460"/>
    <w:rsid w:val="00662CCF"/>
    <w:rsid w:val="006D76AD"/>
    <w:rsid w:val="00765325"/>
    <w:rsid w:val="007A7FA6"/>
    <w:rsid w:val="00831F0A"/>
    <w:rsid w:val="00832A60"/>
    <w:rsid w:val="00840E79"/>
    <w:rsid w:val="008524A3"/>
    <w:rsid w:val="00853214"/>
    <w:rsid w:val="00871D5D"/>
    <w:rsid w:val="008B521A"/>
    <w:rsid w:val="008D4BE7"/>
    <w:rsid w:val="008D6825"/>
    <w:rsid w:val="0092249E"/>
    <w:rsid w:val="0095070C"/>
    <w:rsid w:val="00954E1A"/>
    <w:rsid w:val="009A2A59"/>
    <w:rsid w:val="009C1408"/>
    <w:rsid w:val="009F4FD0"/>
    <w:rsid w:val="00A058BA"/>
    <w:rsid w:val="00A4072B"/>
    <w:rsid w:val="00A844C8"/>
    <w:rsid w:val="00AC5EBD"/>
    <w:rsid w:val="00AC65AA"/>
    <w:rsid w:val="00B32F50"/>
    <w:rsid w:val="00B40FC9"/>
    <w:rsid w:val="00B43573"/>
    <w:rsid w:val="00BF1578"/>
    <w:rsid w:val="00BF3032"/>
    <w:rsid w:val="00CA32C2"/>
    <w:rsid w:val="00CB4C32"/>
    <w:rsid w:val="00CF7497"/>
    <w:rsid w:val="00D00C80"/>
    <w:rsid w:val="00D6745A"/>
    <w:rsid w:val="00DC4548"/>
    <w:rsid w:val="00DC58A0"/>
    <w:rsid w:val="00DF137F"/>
    <w:rsid w:val="00E237A3"/>
    <w:rsid w:val="00E81F1B"/>
    <w:rsid w:val="00E970DD"/>
    <w:rsid w:val="00EB1B5C"/>
    <w:rsid w:val="00EF1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70C3"/>
  <w15:docId w15:val="{787F5D46-99BD-407D-BB60-30320CC2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6B4"/>
  </w:style>
  <w:style w:type="paragraph" w:styleId="3">
    <w:name w:val="heading 3"/>
    <w:basedOn w:val="a"/>
    <w:link w:val="30"/>
    <w:uiPriority w:val="9"/>
    <w:qFormat/>
    <w:rsid w:val="00B32F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2F5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32F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32F50"/>
    <w:rPr>
      <w:color w:val="0000FF"/>
      <w:u w:val="single"/>
    </w:rPr>
  </w:style>
  <w:style w:type="character" w:styleId="a5">
    <w:name w:val="FollowedHyperlink"/>
    <w:basedOn w:val="a0"/>
    <w:uiPriority w:val="99"/>
    <w:semiHidden/>
    <w:unhideWhenUsed/>
    <w:rsid w:val="00B32F50"/>
    <w:rPr>
      <w:color w:val="800080"/>
      <w:u w:val="single"/>
    </w:rPr>
  </w:style>
  <w:style w:type="character" w:styleId="a6">
    <w:name w:val="Emphasis"/>
    <w:basedOn w:val="a0"/>
    <w:uiPriority w:val="20"/>
    <w:qFormat/>
    <w:rsid w:val="00B32F50"/>
    <w:rPr>
      <w:i/>
      <w:iCs/>
    </w:rPr>
  </w:style>
  <w:style w:type="character" w:styleId="a7">
    <w:name w:val="Strong"/>
    <w:basedOn w:val="a0"/>
    <w:uiPriority w:val="22"/>
    <w:qFormat/>
    <w:rsid w:val="00B32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7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293C9A36D28B146A542D6C4E4554C7A" ma:contentTypeVersion="0" ma:contentTypeDescription="Создание документа." ma:contentTypeScope="" ma:versionID="94c966caa887536e4ddfefbe58f7b674">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4262A7-47C3-4D3B-A4D3-BE368EA53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FE92176-5369-4FA3-B97A-EC3307457BB3}">
  <ds:schemaRefs>
    <ds:schemaRef ds:uri="http://schemas.microsoft.com/office/2006/metadata/properties"/>
  </ds:schemaRefs>
</ds:datastoreItem>
</file>

<file path=customXml/itemProps3.xml><?xml version="1.0" encoding="utf-8"?>
<ds:datastoreItem xmlns:ds="http://schemas.openxmlformats.org/officeDocument/2006/customXml" ds:itemID="{CC9B4D2E-1373-44EA-95B7-0A105202D3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9611</Words>
  <Characters>54784</Characters>
  <Application>Microsoft Office Word</Application>
  <DocSecurity>0</DocSecurity>
  <Lines>456</Lines>
  <Paragraphs>128</Paragraphs>
  <ScaleCrop>false</ScaleCrop>
  <Company>ANO</Company>
  <LinksUpToDate>false</LinksUpToDate>
  <CharactersWithSpaces>64267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 Методические рекомендации ФСБ России</dc:title>
  <dc:creator>kma</dc:creator>
  <cp:lastModifiedBy>Никита Левакин</cp:lastModifiedBy>
  <cp:revision>2</cp:revision>
  <dcterms:created xsi:type="dcterms:W3CDTF">2011-05-13T05:33:00Z</dcterms:created>
  <dcterms:modified xsi:type="dcterms:W3CDTF">2024-09-20T15:55:00Z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0x0101009293C9A36D28B146A542D6C4E4554C7A</vt:lpwstr>
  </property>
</Properties>
</file>